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E26AE" w14:textId="77777777" w:rsidR="00B05411" w:rsidRPr="001B64DB" w:rsidRDefault="003D0ADC" w:rsidP="003D0ADC">
      <w:pPr>
        <w:spacing w:after="0" w:line="276" w:lineRule="auto"/>
        <w:rPr>
          <w:rFonts w:ascii="Times New Roman" w:hAnsi="Times New Roman" w:cs="Times New Roman"/>
          <w:color w:val="000000"/>
          <w:sz w:val="24"/>
        </w:rPr>
      </w:pPr>
      <w:r w:rsidRPr="001B64DB">
        <w:rPr>
          <w:rFonts w:ascii="Times New Roman" w:eastAsia="Impact" w:hAnsi="Times New Roman" w:cs="Times New Roman"/>
          <w:b/>
          <w:color w:val="FF0000"/>
          <w:sz w:val="52"/>
        </w:rPr>
        <w:t xml:space="preserve">LAND 999 </w:t>
      </w:r>
      <w:r w:rsidRPr="001B64DB">
        <w:rPr>
          <w:rFonts w:ascii="Times New Roman" w:hAnsi="Times New Roman" w:cs="Times New Roman"/>
          <w:b/>
          <w:color w:val="FF0000"/>
        </w:rPr>
        <w:t>Phase 1</w:t>
      </w:r>
      <w:r w:rsidRPr="001B64DB">
        <w:rPr>
          <w:rFonts w:ascii="Times New Roman" w:eastAsia="Impact" w:hAnsi="Times New Roman" w:cs="Times New Roman"/>
          <w:b/>
          <w:color w:val="FF0000"/>
        </w:rPr>
        <w:t xml:space="preserve"> </w:t>
      </w:r>
      <w:r w:rsidRPr="001B64DB">
        <w:rPr>
          <w:rFonts w:ascii="Times New Roman" w:hAnsi="Times New Roman" w:cs="Times New Roman"/>
          <w:color w:val="000000"/>
        </w:rPr>
        <w:t>Air-Deployable Amphibious Vehicle (ADAV) Project Definition</w:t>
      </w:r>
    </w:p>
    <w:p w14:paraId="5C8EB308" w14:textId="77777777" w:rsidR="003D0ADC" w:rsidRPr="001B64DB" w:rsidRDefault="00B87FCA" w:rsidP="003D0ADC">
      <w:pPr>
        <w:spacing w:after="0" w:line="276" w:lineRule="auto"/>
        <w:rPr>
          <w:rFonts w:ascii="Times New Roman" w:hAnsi="Times New Roman" w:cs="Times New Roman"/>
          <w:color w:val="000000"/>
          <w:sz w:val="24"/>
        </w:rPr>
      </w:pPr>
      <w:bookmarkStart w:id="0" w:name="page1"/>
      <w:bookmarkEnd w:id="0"/>
      <w:r w:rsidRPr="001B64DB">
        <w:rPr>
          <w:rFonts w:ascii="Times New Roman" w:hAnsi="Times New Roman" w:cs="Times New Roman"/>
          <w:noProof/>
        </w:rPr>
        <w:drawing>
          <wp:anchor distT="0" distB="0" distL="114300" distR="114300" simplePos="0" relativeHeight="251658240" behindDoc="1" locked="0" layoutInCell="1" allowOverlap="1" wp14:anchorId="27E48C5E" wp14:editId="05E9CCE4">
            <wp:simplePos x="0" y="0"/>
            <wp:positionH relativeFrom="column">
              <wp:posOffset>635</wp:posOffset>
            </wp:positionH>
            <wp:positionV relativeFrom="paragraph">
              <wp:posOffset>8026</wp:posOffset>
            </wp:positionV>
            <wp:extent cx="5943600" cy="120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0650"/>
                    </a:xfrm>
                    <a:prstGeom prst="rect">
                      <a:avLst/>
                    </a:prstGeom>
                    <a:noFill/>
                  </pic:spPr>
                </pic:pic>
              </a:graphicData>
            </a:graphic>
            <wp14:sizeRelH relativeFrom="page">
              <wp14:pctWidth>0</wp14:pctWidth>
            </wp14:sizeRelH>
            <wp14:sizeRelV relativeFrom="page">
              <wp14:pctHeight>0</wp14:pctHeight>
            </wp14:sizeRelV>
          </wp:anchor>
        </w:drawing>
      </w:r>
    </w:p>
    <w:p w14:paraId="6977213B" w14:textId="77777777" w:rsidR="003D0ADC" w:rsidRPr="001B64DB" w:rsidRDefault="003D0ADC" w:rsidP="003D0ADC">
      <w:pPr>
        <w:pStyle w:val="Heading1"/>
        <w:spacing w:before="0"/>
        <w:rPr>
          <w:rFonts w:ascii="Times New Roman" w:hAnsi="Times New Roman" w:cs="Times New Roman"/>
          <w:bCs/>
        </w:rPr>
      </w:pPr>
      <w:r w:rsidRPr="001B64DB">
        <w:rPr>
          <w:rFonts w:ascii="Times New Roman" w:hAnsi="Times New Roman" w:cs="Times New Roman"/>
          <w:bCs/>
        </w:rPr>
        <w:t>Objective</w:t>
      </w:r>
    </w:p>
    <w:p w14:paraId="1A42C0C8" w14:textId="0D1D8327" w:rsidR="003D0ADC" w:rsidRPr="001B64DB" w:rsidRDefault="003D0ADC" w:rsidP="003D0ADC">
      <w:pPr>
        <w:spacing w:after="0" w:line="276" w:lineRule="auto"/>
        <w:rPr>
          <w:rFonts w:ascii="Times New Roman" w:hAnsi="Times New Roman" w:cs="Times New Roman"/>
          <w:bCs/>
          <w:color w:val="4472C4" w:themeColor="accent1"/>
          <w:sz w:val="20"/>
          <w:szCs w:val="20"/>
        </w:rPr>
      </w:pPr>
      <w:r w:rsidRPr="001B64DB">
        <w:rPr>
          <w:rFonts w:ascii="Times New Roman" w:hAnsi="Times New Roman" w:cs="Times New Roman"/>
          <w:bCs/>
          <w:color w:val="4472C4" w:themeColor="accent1"/>
          <w:sz w:val="20"/>
          <w:szCs w:val="20"/>
        </w:rPr>
        <w:t>The objective is to provide the ADF with a new air-deployable amphibious vehicle (ADAV).</w:t>
      </w:r>
    </w:p>
    <w:p w14:paraId="0DEA8529" w14:textId="77777777" w:rsidR="003D0ADC" w:rsidRPr="001B64DB" w:rsidRDefault="003D0ADC" w:rsidP="003D0ADC">
      <w:pPr>
        <w:pStyle w:val="Heading1"/>
        <w:spacing w:before="0"/>
        <w:rPr>
          <w:rFonts w:ascii="Times New Roman" w:hAnsi="Times New Roman" w:cs="Times New Roman"/>
          <w:color w:val="FF0000"/>
        </w:rPr>
      </w:pPr>
    </w:p>
    <w:p w14:paraId="79033AD3" w14:textId="77777777" w:rsidR="003D0ADC" w:rsidRPr="001B64DB" w:rsidRDefault="003D0ADC" w:rsidP="003D0ADC">
      <w:pPr>
        <w:pStyle w:val="Heading1"/>
        <w:spacing w:before="0"/>
        <w:rPr>
          <w:rFonts w:ascii="Times New Roman" w:hAnsi="Times New Roman" w:cs="Times New Roman"/>
          <w:color w:val="FF0000"/>
        </w:rPr>
      </w:pPr>
      <w:r w:rsidRPr="001B64DB">
        <w:rPr>
          <w:rFonts w:ascii="Times New Roman" w:hAnsi="Times New Roman" w:cs="Times New Roman"/>
          <w:color w:val="FF0000"/>
        </w:rPr>
        <w:t>Phase Scope</w:t>
      </w:r>
    </w:p>
    <w:p w14:paraId="0BF4B50E" w14:textId="0AF240A5" w:rsidR="003D0ADC" w:rsidRPr="001B64DB" w:rsidRDefault="003D0ADC" w:rsidP="003D0ADC">
      <w:pPr>
        <w:rPr>
          <w:rFonts w:ascii="Times New Roman" w:hAnsi="Times New Roman" w:cs="Times New Roman"/>
          <w:sz w:val="20"/>
          <w:szCs w:val="20"/>
        </w:rPr>
      </w:pPr>
      <w:r w:rsidRPr="001B64DB">
        <w:rPr>
          <w:rFonts w:ascii="Times New Roman" w:hAnsi="Times New Roman" w:cs="Times New Roman"/>
          <w:sz w:val="20"/>
          <w:szCs w:val="20"/>
        </w:rPr>
        <w:t xml:space="preserve">The phase is intended to provide the ADF with a new air-deployable amphibious vehicle (ADAV) </w:t>
      </w:r>
      <w:r w:rsidR="00197CE0" w:rsidRPr="00197CE0">
        <w:rPr>
          <w:rFonts w:ascii="Times New Roman" w:hAnsi="Times New Roman" w:cs="Times New Roman"/>
          <w:color w:val="4472C4" w:themeColor="accent1"/>
          <w:sz w:val="20"/>
          <w:szCs w:val="20"/>
        </w:rPr>
        <w:t>concept</w:t>
      </w:r>
      <w:r w:rsidRPr="001B64DB">
        <w:rPr>
          <w:rFonts w:ascii="Times New Roman" w:hAnsi="Times New Roman" w:cs="Times New Roman"/>
          <w:sz w:val="20"/>
          <w:szCs w:val="20"/>
        </w:rPr>
        <w:t>.</w:t>
      </w:r>
    </w:p>
    <w:p w14:paraId="45D28C10" w14:textId="77777777" w:rsidR="003D0ADC" w:rsidRPr="001B64DB" w:rsidRDefault="003D0ADC" w:rsidP="003D0ADC">
      <w:pPr>
        <w:pStyle w:val="Heading1"/>
        <w:rPr>
          <w:rFonts w:ascii="Times New Roman" w:hAnsi="Times New Roman" w:cs="Times New Roman"/>
          <w:color w:val="FF0000"/>
        </w:rPr>
      </w:pPr>
      <w:r w:rsidRPr="001B64DB">
        <w:rPr>
          <w:rFonts w:ascii="Times New Roman" w:hAnsi="Times New Roman" w:cs="Times New Roman"/>
          <w:color w:val="FF0000"/>
        </w:rPr>
        <w:t>Background</w:t>
      </w:r>
    </w:p>
    <w:p w14:paraId="39542192" w14:textId="28D07B1A" w:rsidR="003D0ADC" w:rsidRPr="001B64DB" w:rsidRDefault="003D0ADC" w:rsidP="003D0ADC">
      <w:pPr>
        <w:rPr>
          <w:rFonts w:ascii="Times New Roman" w:hAnsi="Times New Roman" w:cs="Times New Roman"/>
          <w:sz w:val="19"/>
        </w:rPr>
      </w:pPr>
      <w:r w:rsidRPr="001B64DB">
        <w:rPr>
          <w:rFonts w:ascii="Times New Roman" w:hAnsi="Times New Roman" w:cs="Times New Roman"/>
          <w:sz w:val="19"/>
        </w:rPr>
        <w:t xml:space="preserve">The Department of </w:t>
      </w:r>
      <w:proofErr w:type="spellStart"/>
      <w:r w:rsidRPr="001B64DB">
        <w:rPr>
          <w:rFonts w:ascii="Times New Roman" w:hAnsi="Times New Roman" w:cs="Times New Roman"/>
          <w:sz w:val="19"/>
        </w:rPr>
        <w:t>Defence</w:t>
      </w:r>
      <w:proofErr w:type="spellEnd"/>
      <w:r w:rsidRPr="001B64DB">
        <w:rPr>
          <w:rFonts w:ascii="Times New Roman" w:hAnsi="Times New Roman" w:cs="Times New Roman"/>
          <w:sz w:val="19"/>
        </w:rPr>
        <w:t xml:space="preserve"> has identified a need for a new capability that will allow units to move small groups of military personnel around rivers, estuaries, and littoral environments. The changing nature of operations in land and littoral environments requires the Army’s ADAV capability to have the ability to support operations under a variety of environmental and threat conditions in a modern, network-enabled battle space. The ADAV capability will be </w:t>
      </w:r>
      <w:r w:rsidR="00E238E4">
        <w:rPr>
          <w:rFonts w:ascii="Times New Roman" w:hAnsi="Times New Roman" w:cs="Times New Roman"/>
          <w:sz w:val="19"/>
        </w:rPr>
        <w:t>characterized</w:t>
      </w:r>
      <w:r w:rsidRPr="001B64DB">
        <w:rPr>
          <w:rFonts w:ascii="Times New Roman" w:hAnsi="Times New Roman" w:cs="Times New Roman"/>
          <w:sz w:val="19"/>
        </w:rPr>
        <w:t xml:space="preserve"> by responsiveness, high tactical mobility, autonomy, and survivability. It is intended that the ADAV capability will complement current and future ADF operational and logistic capabilities.</w:t>
      </w:r>
    </w:p>
    <w:p w14:paraId="6B98BD1F" w14:textId="77777777" w:rsidR="003D0ADC" w:rsidRPr="001B64DB" w:rsidRDefault="003D0ADC" w:rsidP="003D0ADC">
      <w:pPr>
        <w:pStyle w:val="Heading1"/>
        <w:rPr>
          <w:rFonts w:ascii="Times New Roman" w:hAnsi="Times New Roman" w:cs="Times New Roman"/>
          <w:color w:val="FF0000"/>
        </w:rPr>
      </w:pPr>
      <w:r w:rsidRPr="001B64DB">
        <w:rPr>
          <w:rFonts w:ascii="Times New Roman" w:hAnsi="Times New Roman" w:cs="Times New Roman"/>
          <w:color w:val="FF0000"/>
        </w:rPr>
        <w:t>Acquisition</w:t>
      </w:r>
    </w:p>
    <w:p w14:paraId="5D9C3B5B" w14:textId="27E439BF" w:rsidR="003D0ADC" w:rsidRPr="001B64DB" w:rsidRDefault="003D0ADC" w:rsidP="003D0ADC">
      <w:pPr>
        <w:rPr>
          <w:rFonts w:ascii="Times New Roman" w:hAnsi="Times New Roman" w:cs="Times New Roman"/>
          <w:sz w:val="20"/>
          <w:szCs w:val="20"/>
        </w:rPr>
      </w:pPr>
      <w:r w:rsidRPr="001B64DB">
        <w:rPr>
          <w:rFonts w:ascii="Times New Roman" w:hAnsi="Times New Roman" w:cs="Times New Roman"/>
          <w:sz w:val="20"/>
          <w:szCs w:val="20"/>
        </w:rPr>
        <w:t xml:space="preserve">The project intends to </w:t>
      </w:r>
      <w:r w:rsidR="00E238E4">
        <w:rPr>
          <w:rFonts w:ascii="Times New Roman" w:hAnsi="Times New Roman" w:cs="Times New Roman"/>
          <w:sz w:val="20"/>
          <w:szCs w:val="20"/>
        </w:rPr>
        <w:t>utilize</w:t>
      </w:r>
      <w:r w:rsidRPr="001B64DB">
        <w:rPr>
          <w:rFonts w:ascii="Times New Roman" w:hAnsi="Times New Roman" w:cs="Times New Roman"/>
          <w:sz w:val="20"/>
          <w:szCs w:val="20"/>
        </w:rPr>
        <w:t xml:space="preserve"> a conventional acquisition model. It is anticipated that the methods of procurement will be through open competition. It is anticipated that Phase 1 will provide the following:</w:t>
      </w:r>
    </w:p>
    <w:p w14:paraId="4D9DFDE1" w14:textId="77777777" w:rsidR="003D0ADC" w:rsidRPr="001B64DB" w:rsidRDefault="003D0ADC" w:rsidP="003D0ADC">
      <w:pPr>
        <w:pStyle w:val="ListParagraph"/>
        <w:numPr>
          <w:ilvl w:val="0"/>
          <w:numId w:val="1"/>
        </w:numPr>
        <w:rPr>
          <w:rFonts w:ascii="Times New Roman" w:hAnsi="Times New Roman" w:cs="Times New Roman"/>
          <w:sz w:val="20"/>
          <w:szCs w:val="20"/>
        </w:rPr>
      </w:pPr>
      <w:r w:rsidRPr="001B64DB">
        <w:rPr>
          <w:rFonts w:ascii="Times New Roman" w:hAnsi="Times New Roman" w:cs="Times New Roman"/>
          <w:sz w:val="20"/>
          <w:szCs w:val="20"/>
        </w:rPr>
        <w:t>Provision of the ADAV System Capability which comprises a mission system and support system</w:t>
      </w:r>
    </w:p>
    <w:p w14:paraId="41218930" w14:textId="77777777" w:rsidR="003D0ADC" w:rsidRPr="001B64DB" w:rsidRDefault="003D0ADC" w:rsidP="003D0ADC">
      <w:pPr>
        <w:pStyle w:val="ListParagraph"/>
        <w:numPr>
          <w:ilvl w:val="0"/>
          <w:numId w:val="1"/>
        </w:numPr>
        <w:rPr>
          <w:rFonts w:ascii="Times New Roman" w:hAnsi="Times New Roman" w:cs="Times New Roman"/>
          <w:sz w:val="20"/>
          <w:szCs w:val="20"/>
        </w:rPr>
      </w:pPr>
      <w:r w:rsidRPr="001B64DB">
        <w:rPr>
          <w:rFonts w:ascii="Times New Roman" w:hAnsi="Times New Roman" w:cs="Times New Roman"/>
          <w:sz w:val="20"/>
          <w:szCs w:val="20"/>
        </w:rPr>
        <w:t xml:space="preserve">Integration of the new ADAV into the </w:t>
      </w:r>
      <w:proofErr w:type="spellStart"/>
      <w:r w:rsidRPr="001B64DB">
        <w:rPr>
          <w:rFonts w:ascii="Times New Roman" w:hAnsi="Times New Roman" w:cs="Times New Roman"/>
          <w:sz w:val="20"/>
          <w:szCs w:val="20"/>
        </w:rPr>
        <w:t>Defence</w:t>
      </w:r>
      <w:proofErr w:type="spellEnd"/>
      <w:r w:rsidRPr="001B64DB">
        <w:rPr>
          <w:rFonts w:ascii="Times New Roman" w:hAnsi="Times New Roman" w:cs="Times New Roman"/>
          <w:sz w:val="20"/>
          <w:szCs w:val="20"/>
        </w:rPr>
        <w:t xml:space="preserve"> network-enabled battle management environment</w:t>
      </w:r>
    </w:p>
    <w:p w14:paraId="3E98D838" w14:textId="77777777" w:rsidR="003D0ADC" w:rsidRPr="001B64DB" w:rsidRDefault="003D0ADC" w:rsidP="003D0ADC">
      <w:pPr>
        <w:pStyle w:val="ListParagraph"/>
        <w:numPr>
          <w:ilvl w:val="0"/>
          <w:numId w:val="1"/>
        </w:numPr>
        <w:rPr>
          <w:rFonts w:ascii="Times New Roman" w:hAnsi="Times New Roman" w:cs="Times New Roman"/>
          <w:sz w:val="20"/>
          <w:szCs w:val="20"/>
        </w:rPr>
      </w:pPr>
      <w:r w:rsidRPr="001B64DB">
        <w:rPr>
          <w:rFonts w:ascii="Times New Roman" w:hAnsi="Times New Roman" w:cs="Times New Roman"/>
          <w:sz w:val="20"/>
          <w:szCs w:val="20"/>
        </w:rPr>
        <w:t>Development of appropriate training systems and provisions of maintenance and sustainment functions</w:t>
      </w:r>
    </w:p>
    <w:p w14:paraId="08ABB7C3" w14:textId="77777777" w:rsidR="003D0ADC" w:rsidRPr="001B64DB" w:rsidRDefault="003D0ADC" w:rsidP="003D0ADC">
      <w:pPr>
        <w:pStyle w:val="Heading1"/>
        <w:rPr>
          <w:rFonts w:ascii="Times New Roman" w:hAnsi="Times New Roman" w:cs="Times New Roman"/>
          <w:color w:val="FF0000"/>
        </w:rPr>
      </w:pPr>
      <w:r w:rsidRPr="001B64DB">
        <w:rPr>
          <w:rFonts w:ascii="Times New Roman" w:hAnsi="Times New Roman" w:cs="Times New Roman"/>
          <w:color w:val="FF0000"/>
        </w:rPr>
        <w:t>Through-Life Support</w:t>
      </w:r>
    </w:p>
    <w:p w14:paraId="3EB55808" w14:textId="77777777" w:rsidR="003D0ADC" w:rsidRPr="001B64DB" w:rsidRDefault="003D0ADC" w:rsidP="003D0ADC">
      <w:pPr>
        <w:rPr>
          <w:rFonts w:ascii="Times New Roman" w:hAnsi="Times New Roman" w:cs="Times New Roman"/>
          <w:sz w:val="20"/>
          <w:szCs w:val="20"/>
        </w:rPr>
      </w:pPr>
      <w:r w:rsidRPr="001B64DB">
        <w:rPr>
          <w:rFonts w:ascii="Times New Roman" w:hAnsi="Times New Roman" w:cs="Times New Roman"/>
          <w:sz w:val="20"/>
          <w:szCs w:val="20"/>
        </w:rPr>
        <w:t>The industry requirements will be based around developing and maintaining sufficient capability within local industry to undertake the range of through-life maintenance and support activities necessary to sustain the system(s). The overall objective is to have the full scope of support services in place by the time delivery of the mission system has been completed.</w:t>
      </w:r>
    </w:p>
    <w:p w14:paraId="4DFEFA7B" w14:textId="77777777" w:rsidR="003D0ADC" w:rsidRPr="001B64DB" w:rsidRDefault="003D0ADC" w:rsidP="003D0ADC">
      <w:pPr>
        <w:pStyle w:val="Heading1"/>
        <w:rPr>
          <w:rFonts w:ascii="Times New Roman" w:hAnsi="Times New Roman" w:cs="Times New Roman"/>
          <w:color w:val="FF0000"/>
        </w:rPr>
      </w:pPr>
      <w:r w:rsidRPr="001B64DB">
        <w:rPr>
          <w:rFonts w:ascii="Times New Roman" w:hAnsi="Times New Roman" w:cs="Times New Roman"/>
          <w:color w:val="FF0000"/>
        </w:rPr>
        <w:t>Industry Capabilities and Activities</w:t>
      </w:r>
    </w:p>
    <w:p w14:paraId="49DC16C7" w14:textId="77777777" w:rsidR="003D0ADC" w:rsidRPr="001B64DB" w:rsidRDefault="003D0ADC" w:rsidP="003D0ADC">
      <w:pPr>
        <w:rPr>
          <w:rFonts w:ascii="Times New Roman" w:hAnsi="Times New Roman" w:cs="Times New Roman"/>
        </w:rPr>
      </w:pPr>
      <w:r w:rsidRPr="001B64DB">
        <w:rPr>
          <w:rFonts w:ascii="Times New Roman" w:hAnsi="Times New Roman" w:cs="Times New Roman"/>
        </w:rPr>
        <w:t>It is anticipated that Phase 1 will provide the following industry opportunities:</w:t>
      </w:r>
    </w:p>
    <w:tbl>
      <w:tblPr>
        <w:tblStyle w:val="TableGrid"/>
        <w:tblW w:w="0" w:type="auto"/>
        <w:jc w:val="center"/>
        <w:tblLook w:val="04A0" w:firstRow="1" w:lastRow="0" w:firstColumn="1" w:lastColumn="0" w:noHBand="0" w:noVBand="1"/>
      </w:tblPr>
      <w:tblGrid>
        <w:gridCol w:w="3116"/>
        <w:gridCol w:w="1739"/>
        <w:gridCol w:w="1800"/>
      </w:tblGrid>
      <w:tr w:rsidR="00A43F20" w:rsidRPr="001B64DB" w14:paraId="3BBCC614" w14:textId="77777777" w:rsidTr="00A43F20">
        <w:trPr>
          <w:jc w:val="center"/>
        </w:trPr>
        <w:tc>
          <w:tcPr>
            <w:tcW w:w="3116" w:type="dxa"/>
            <w:vMerge w:val="restart"/>
          </w:tcPr>
          <w:p w14:paraId="1B629ED2" w14:textId="77777777" w:rsidR="00A43F20" w:rsidRPr="001B64DB" w:rsidRDefault="00A43F20" w:rsidP="003D0ADC">
            <w:pPr>
              <w:rPr>
                <w:rFonts w:ascii="Times New Roman" w:hAnsi="Times New Roman" w:cs="Times New Roman"/>
                <w:b/>
                <w:bCs/>
              </w:rPr>
            </w:pPr>
            <w:r w:rsidRPr="001B64DB">
              <w:rPr>
                <w:rFonts w:ascii="Times New Roman" w:hAnsi="Times New Roman" w:cs="Times New Roman"/>
                <w:b/>
                <w:bCs/>
              </w:rPr>
              <w:t>Activity</w:t>
            </w:r>
          </w:p>
        </w:tc>
        <w:tc>
          <w:tcPr>
            <w:tcW w:w="3539" w:type="dxa"/>
            <w:gridSpan w:val="2"/>
          </w:tcPr>
          <w:p w14:paraId="31739F8E" w14:textId="77777777" w:rsidR="00A43F20" w:rsidRPr="001B64DB" w:rsidRDefault="00A43F20" w:rsidP="003D0ADC">
            <w:pPr>
              <w:rPr>
                <w:rFonts w:ascii="Times New Roman" w:hAnsi="Times New Roman" w:cs="Times New Roman"/>
                <w:b/>
                <w:bCs/>
              </w:rPr>
            </w:pPr>
            <w:r w:rsidRPr="001B64DB">
              <w:rPr>
                <w:rFonts w:ascii="Times New Roman" w:hAnsi="Times New Roman" w:cs="Times New Roman"/>
                <w:b/>
                <w:bCs/>
              </w:rPr>
              <w:t>Capability</w:t>
            </w:r>
          </w:p>
        </w:tc>
      </w:tr>
      <w:tr w:rsidR="00A43F20" w:rsidRPr="001B64DB" w14:paraId="651DEE3E" w14:textId="77777777" w:rsidTr="00A43F20">
        <w:trPr>
          <w:jc w:val="center"/>
        </w:trPr>
        <w:tc>
          <w:tcPr>
            <w:tcW w:w="3116" w:type="dxa"/>
            <w:vMerge/>
          </w:tcPr>
          <w:p w14:paraId="5407CFA5" w14:textId="77777777" w:rsidR="00A43F20" w:rsidRPr="001B64DB" w:rsidRDefault="00A43F20" w:rsidP="003D0ADC">
            <w:pPr>
              <w:rPr>
                <w:rFonts w:ascii="Times New Roman" w:hAnsi="Times New Roman" w:cs="Times New Roman"/>
              </w:rPr>
            </w:pPr>
          </w:p>
        </w:tc>
        <w:tc>
          <w:tcPr>
            <w:tcW w:w="1739" w:type="dxa"/>
          </w:tcPr>
          <w:p w14:paraId="4AB5D9BD"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Vehicle System</w:t>
            </w:r>
          </w:p>
        </w:tc>
        <w:tc>
          <w:tcPr>
            <w:tcW w:w="1800" w:type="dxa"/>
          </w:tcPr>
          <w:p w14:paraId="3D6EF79C"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Support System</w:t>
            </w:r>
          </w:p>
        </w:tc>
      </w:tr>
      <w:tr w:rsidR="00A43F20" w:rsidRPr="001B64DB" w14:paraId="727FD8DA" w14:textId="77777777" w:rsidTr="00A43F20">
        <w:trPr>
          <w:jc w:val="center"/>
        </w:trPr>
        <w:tc>
          <w:tcPr>
            <w:tcW w:w="3116" w:type="dxa"/>
          </w:tcPr>
          <w:p w14:paraId="4849A0CE"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Design</w:t>
            </w:r>
          </w:p>
        </w:tc>
        <w:tc>
          <w:tcPr>
            <w:tcW w:w="1739" w:type="dxa"/>
          </w:tcPr>
          <w:p w14:paraId="4BAAE856"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U</w:t>
            </w:r>
          </w:p>
        </w:tc>
        <w:tc>
          <w:tcPr>
            <w:tcW w:w="1800" w:type="dxa"/>
          </w:tcPr>
          <w:p w14:paraId="769FFB7D"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r>
      <w:tr w:rsidR="00A43F20" w:rsidRPr="001B64DB" w14:paraId="3E3FABB8" w14:textId="77777777" w:rsidTr="00A43F20">
        <w:trPr>
          <w:jc w:val="center"/>
        </w:trPr>
        <w:tc>
          <w:tcPr>
            <w:tcW w:w="3116" w:type="dxa"/>
          </w:tcPr>
          <w:p w14:paraId="2DAF1982"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Training</w:t>
            </w:r>
          </w:p>
        </w:tc>
        <w:tc>
          <w:tcPr>
            <w:tcW w:w="1739" w:type="dxa"/>
          </w:tcPr>
          <w:p w14:paraId="317262E0"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A</w:t>
            </w:r>
          </w:p>
        </w:tc>
        <w:tc>
          <w:tcPr>
            <w:tcW w:w="1800" w:type="dxa"/>
          </w:tcPr>
          <w:p w14:paraId="0C47EC44"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r>
      <w:tr w:rsidR="00A43F20" w:rsidRPr="001B64DB" w14:paraId="753A253A" w14:textId="77777777" w:rsidTr="00A43F20">
        <w:trPr>
          <w:jc w:val="center"/>
        </w:trPr>
        <w:tc>
          <w:tcPr>
            <w:tcW w:w="3116" w:type="dxa"/>
          </w:tcPr>
          <w:p w14:paraId="2BAB8278"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Manufacture</w:t>
            </w:r>
          </w:p>
        </w:tc>
        <w:tc>
          <w:tcPr>
            <w:tcW w:w="1739" w:type="dxa"/>
          </w:tcPr>
          <w:p w14:paraId="6DB8FA27"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A</w:t>
            </w:r>
          </w:p>
        </w:tc>
        <w:tc>
          <w:tcPr>
            <w:tcW w:w="1800" w:type="dxa"/>
          </w:tcPr>
          <w:p w14:paraId="6C618BB9"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A</w:t>
            </w:r>
          </w:p>
        </w:tc>
      </w:tr>
      <w:tr w:rsidR="00A43F20" w:rsidRPr="001B64DB" w14:paraId="2BE9F70D" w14:textId="77777777" w:rsidTr="00A43F20">
        <w:trPr>
          <w:jc w:val="center"/>
        </w:trPr>
        <w:tc>
          <w:tcPr>
            <w:tcW w:w="3116" w:type="dxa"/>
          </w:tcPr>
          <w:p w14:paraId="52B306FF"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Modelling/Simulation</w:t>
            </w:r>
          </w:p>
        </w:tc>
        <w:tc>
          <w:tcPr>
            <w:tcW w:w="1739" w:type="dxa"/>
          </w:tcPr>
          <w:p w14:paraId="39205840"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c>
          <w:tcPr>
            <w:tcW w:w="1800" w:type="dxa"/>
          </w:tcPr>
          <w:p w14:paraId="28E67381"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r>
      <w:tr w:rsidR="00A43F20" w:rsidRPr="001B64DB" w14:paraId="0400774C" w14:textId="77777777" w:rsidTr="00A43F20">
        <w:trPr>
          <w:jc w:val="center"/>
        </w:trPr>
        <w:tc>
          <w:tcPr>
            <w:tcW w:w="3116" w:type="dxa"/>
          </w:tcPr>
          <w:p w14:paraId="49B789BC"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Repair/Maintain</w:t>
            </w:r>
          </w:p>
        </w:tc>
        <w:tc>
          <w:tcPr>
            <w:tcW w:w="1739" w:type="dxa"/>
          </w:tcPr>
          <w:p w14:paraId="212BCD3C"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c>
          <w:tcPr>
            <w:tcW w:w="1800" w:type="dxa"/>
          </w:tcPr>
          <w:p w14:paraId="286D4BC4"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r>
      <w:tr w:rsidR="00A43F20" w:rsidRPr="001B64DB" w14:paraId="619A52FD" w14:textId="77777777" w:rsidTr="00A43F20">
        <w:trPr>
          <w:jc w:val="center"/>
        </w:trPr>
        <w:tc>
          <w:tcPr>
            <w:tcW w:w="3116" w:type="dxa"/>
          </w:tcPr>
          <w:p w14:paraId="20ED50F7"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Logistics Support</w:t>
            </w:r>
          </w:p>
        </w:tc>
        <w:tc>
          <w:tcPr>
            <w:tcW w:w="1739" w:type="dxa"/>
          </w:tcPr>
          <w:p w14:paraId="4B47C99B"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A &amp; U</w:t>
            </w:r>
          </w:p>
        </w:tc>
        <w:tc>
          <w:tcPr>
            <w:tcW w:w="1800" w:type="dxa"/>
          </w:tcPr>
          <w:p w14:paraId="1C0E09CA"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r>
      <w:tr w:rsidR="00A43F20" w:rsidRPr="001B64DB" w14:paraId="74D4713B" w14:textId="77777777" w:rsidTr="00A43F20">
        <w:trPr>
          <w:jc w:val="center"/>
        </w:trPr>
        <w:tc>
          <w:tcPr>
            <w:tcW w:w="3116" w:type="dxa"/>
          </w:tcPr>
          <w:p w14:paraId="786E8E1F"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Test and Evaluate</w:t>
            </w:r>
          </w:p>
        </w:tc>
        <w:tc>
          <w:tcPr>
            <w:tcW w:w="1739" w:type="dxa"/>
          </w:tcPr>
          <w:p w14:paraId="444F2FC6"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c>
          <w:tcPr>
            <w:tcW w:w="1800" w:type="dxa"/>
          </w:tcPr>
          <w:p w14:paraId="2CE8AA27"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r>
      <w:tr w:rsidR="00A43F20" w:rsidRPr="001B64DB" w14:paraId="26BB1B92" w14:textId="77777777" w:rsidTr="00A43F20">
        <w:trPr>
          <w:jc w:val="center"/>
        </w:trPr>
        <w:tc>
          <w:tcPr>
            <w:tcW w:w="3116" w:type="dxa"/>
          </w:tcPr>
          <w:p w14:paraId="1508E730"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Systems Integration</w:t>
            </w:r>
          </w:p>
        </w:tc>
        <w:tc>
          <w:tcPr>
            <w:tcW w:w="1739" w:type="dxa"/>
          </w:tcPr>
          <w:p w14:paraId="1199CE91"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U</w:t>
            </w:r>
          </w:p>
        </w:tc>
        <w:tc>
          <w:tcPr>
            <w:tcW w:w="1800" w:type="dxa"/>
          </w:tcPr>
          <w:p w14:paraId="54965802"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r>
      <w:tr w:rsidR="00A43F20" w:rsidRPr="001B64DB" w14:paraId="31E5D330" w14:textId="77777777" w:rsidTr="00A43F20">
        <w:trPr>
          <w:jc w:val="center"/>
        </w:trPr>
        <w:tc>
          <w:tcPr>
            <w:tcW w:w="3116" w:type="dxa"/>
          </w:tcPr>
          <w:p w14:paraId="731D7785"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In-service/Through-life Support</w:t>
            </w:r>
          </w:p>
        </w:tc>
        <w:tc>
          <w:tcPr>
            <w:tcW w:w="1739" w:type="dxa"/>
          </w:tcPr>
          <w:p w14:paraId="4C7F0E18"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c>
          <w:tcPr>
            <w:tcW w:w="1800" w:type="dxa"/>
          </w:tcPr>
          <w:p w14:paraId="414C9466" w14:textId="77777777" w:rsidR="00A43F20" w:rsidRPr="001B64DB" w:rsidRDefault="00A43F20" w:rsidP="003D0ADC">
            <w:pPr>
              <w:rPr>
                <w:rFonts w:ascii="Times New Roman" w:hAnsi="Times New Roman" w:cs="Times New Roman"/>
              </w:rPr>
            </w:pPr>
            <w:r w:rsidRPr="001B64DB">
              <w:rPr>
                <w:rFonts w:ascii="Times New Roman" w:hAnsi="Times New Roman" w:cs="Times New Roman"/>
              </w:rPr>
              <w:t>D</w:t>
            </w:r>
          </w:p>
        </w:tc>
      </w:tr>
    </w:tbl>
    <w:p w14:paraId="58E3B2E0" w14:textId="77777777" w:rsidR="003D0ADC" w:rsidRPr="001B64DB" w:rsidRDefault="00A43F20" w:rsidP="003D0ADC">
      <w:pPr>
        <w:rPr>
          <w:rFonts w:ascii="Times New Roman" w:hAnsi="Times New Roman" w:cs="Times New Roman"/>
        </w:rPr>
      </w:pPr>
      <w:r w:rsidRPr="001B64DB">
        <w:rPr>
          <w:rFonts w:ascii="Times New Roman" w:hAnsi="Times New Roman" w:cs="Times New Roman"/>
        </w:rPr>
        <w:t xml:space="preserve">Note – The Industry capability and activity is likely to be </w:t>
      </w:r>
      <w:r w:rsidR="00031BDD" w:rsidRPr="001B64DB">
        <w:rPr>
          <w:rFonts w:ascii="Times New Roman" w:hAnsi="Times New Roman" w:cs="Times New Roman"/>
          <w:b/>
          <w:bCs/>
        </w:rPr>
        <w:t>desirable</w:t>
      </w:r>
      <w:r w:rsidRPr="001B64DB">
        <w:rPr>
          <w:rFonts w:ascii="Times New Roman" w:hAnsi="Times New Roman" w:cs="Times New Roman"/>
        </w:rPr>
        <w:t xml:space="preserve"> in: D – Australia, A – America, U – United Kingdom</w:t>
      </w:r>
    </w:p>
    <w:p w14:paraId="043BC78F" w14:textId="273D8857" w:rsidR="00197CE0" w:rsidRDefault="00197CE0" w:rsidP="00A43F20">
      <w:pPr>
        <w:pStyle w:val="Heading1"/>
        <w:rPr>
          <w:rFonts w:ascii="Times New Roman" w:hAnsi="Times New Roman" w:cs="Times New Roman"/>
          <w:color w:val="FF0000"/>
        </w:rPr>
      </w:pPr>
      <w:r>
        <w:rPr>
          <w:rFonts w:ascii="Times New Roman" w:hAnsi="Times New Roman" w:cs="Times New Roman"/>
          <w:color w:val="FF0000"/>
        </w:rPr>
        <w:lastRenderedPageBreak/>
        <w:t>Measures of Effectiveness</w:t>
      </w:r>
    </w:p>
    <w:p w14:paraId="7EA435F0" w14:textId="3C056660" w:rsidR="00197CE0" w:rsidRPr="00197CE0" w:rsidRDefault="00197CE0" w:rsidP="00197CE0">
      <w:r>
        <w:t xml:space="preserve">Bill </w:t>
      </w:r>
      <w:proofErr w:type="spellStart"/>
      <w:r>
        <w:t>Symolon</w:t>
      </w:r>
      <w:proofErr w:type="spellEnd"/>
    </w:p>
    <w:p w14:paraId="32521E6E" w14:textId="403D2185" w:rsidR="00A43F20" w:rsidRPr="001B64DB" w:rsidRDefault="00A43F20" w:rsidP="00A43F20">
      <w:pPr>
        <w:pStyle w:val="Heading1"/>
        <w:rPr>
          <w:rFonts w:ascii="Times New Roman" w:hAnsi="Times New Roman" w:cs="Times New Roman"/>
          <w:color w:val="FF0000"/>
        </w:rPr>
      </w:pPr>
      <w:r w:rsidRPr="001B64DB">
        <w:rPr>
          <w:rFonts w:ascii="Times New Roman" w:hAnsi="Times New Roman" w:cs="Times New Roman"/>
          <w:color w:val="FF0000"/>
        </w:rPr>
        <w:t xml:space="preserve">Operational </w:t>
      </w:r>
      <w:commentRangeStart w:id="1"/>
      <w:r w:rsidRPr="001B64DB">
        <w:rPr>
          <w:rFonts w:ascii="Times New Roman" w:hAnsi="Times New Roman" w:cs="Times New Roman"/>
          <w:color w:val="FF0000"/>
        </w:rPr>
        <w:t>Scenarios</w:t>
      </w:r>
      <w:commentRangeEnd w:id="1"/>
      <w:r w:rsidR="00845467">
        <w:rPr>
          <w:rStyle w:val="CommentReference"/>
          <w:rFonts w:ascii="Calibri" w:eastAsia="Calibri" w:hAnsi="Calibri" w:cs="Arial"/>
          <w:b w:val="0"/>
          <w:color w:val="auto"/>
        </w:rPr>
        <w:commentReference w:id="1"/>
      </w:r>
    </w:p>
    <w:p w14:paraId="136640C0" w14:textId="77777777" w:rsidR="00A43F20" w:rsidRPr="001B64DB" w:rsidRDefault="00A43F20" w:rsidP="00A43F20">
      <w:pPr>
        <w:spacing w:after="0"/>
        <w:rPr>
          <w:rFonts w:ascii="Times New Roman" w:hAnsi="Times New Roman" w:cs="Times New Roman"/>
        </w:rPr>
      </w:pPr>
      <w:r w:rsidRPr="001B64DB">
        <w:rPr>
          <w:rFonts w:ascii="Times New Roman" w:hAnsi="Times New Roman" w:cs="Times New Roman"/>
        </w:rPr>
        <w:t>This section details key scenarios that were developed to be used throughout the design process. The seven scenarios are as follows:</w:t>
      </w:r>
    </w:p>
    <w:p w14:paraId="55883BFC" w14:textId="34EF013D" w:rsidR="00A43F20" w:rsidRPr="00772488" w:rsidRDefault="00A43F20" w:rsidP="00772488">
      <w:pPr>
        <w:pStyle w:val="ListParagraph"/>
        <w:numPr>
          <w:ilvl w:val="0"/>
          <w:numId w:val="2"/>
        </w:numPr>
        <w:spacing w:after="0"/>
        <w:rPr>
          <w:rFonts w:ascii="Times New Roman" w:hAnsi="Times New Roman" w:cs="Times New Roman"/>
        </w:rPr>
      </w:pPr>
      <w:r w:rsidRPr="001B64DB">
        <w:rPr>
          <w:rFonts w:ascii="Times New Roman" w:hAnsi="Times New Roman" w:cs="Times New Roman"/>
        </w:rPr>
        <w:t>Scenario 1 – Deployment via C-17</w:t>
      </w:r>
    </w:p>
    <w:p w14:paraId="6672226A" w14:textId="77E96341" w:rsidR="00A43F20" w:rsidRDefault="00A43F20" w:rsidP="00A43F20">
      <w:pPr>
        <w:pStyle w:val="ListParagraph"/>
        <w:numPr>
          <w:ilvl w:val="0"/>
          <w:numId w:val="2"/>
        </w:numPr>
        <w:spacing w:after="0"/>
        <w:rPr>
          <w:rFonts w:ascii="Times New Roman" w:hAnsi="Times New Roman" w:cs="Times New Roman"/>
        </w:rPr>
      </w:pPr>
      <w:r w:rsidRPr="001B64DB">
        <w:rPr>
          <w:rFonts w:ascii="Times New Roman" w:hAnsi="Times New Roman" w:cs="Times New Roman"/>
        </w:rPr>
        <w:t xml:space="preserve">Scenario </w:t>
      </w:r>
      <w:r w:rsidR="00772488">
        <w:rPr>
          <w:rFonts w:ascii="Times New Roman" w:hAnsi="Times New Roman" w:cs="Times New Roman"/>
        </w:rPr>
        <w:t>2</w:t>
      </w:r>
      <w:r w:rsidRPr="001B64DB">
        <w:rPr>
          <w:rFonts w:ascii="Times New Roman" w:hAnsi="Times New Roman" w:cs="Times New Roman"/>
        </w:rPr>
        <w:t xml:space="preserve"> – Se</w:t>
      </w:r>
      <w:r w:rsidR="002F3627">
        <w:rPr>
          <w:rFonts w:ascii="Times New Roman" w:hAnsi="Times New Roman" w:cs="Times New Roman"/>
        </w:rPr>
        <w:t>a</w:t>
      </w:r>
      <w:r w:rsidRPr="001B64DB">
        <w:rPr>
          <w:rFonts w:ascii="Times New Roman" w:hAnsi="Times New Roman" w:cs="Times New Roman"/>
        </w:rPr>
        <w:t>-deployment via RAN Landing Helicopter Dock (LHD)</w:t>
      </w:r>
    </w:p>
    <w:p w14:paraId="0767A226" w14:textId="5380FED0" w:rsidR="00772488" w:rsidRPr="00772488" w:rsidRDefault="00772488" w:rsidP="00A43F20">
      <w:pPr>
        <w:pStyle w:val="ListParagraph"/>
        <w:numPr>
          <w:ilvl w:val="0"/>
          <w:numId w:val="2"/>
        </w:numPr>
        <w:spacing w:after="0"/>
        <w:rPr>
          <w:rFonts w:ascii="Times New Roman" w:hAnsi="Times New Roman" w:cs="Times New Roman"/>
          <w:color w:val="4472C4" w:themeColor="accent1"/>
        </w:rPr>
      </w:pPr>
      <w:r w:rsidRPr="00772488">
        <w:rPr>
          <w:rFonts w:ascii="Times New Roman" w:hAnsi="Times New Roman" w:cs="Times New Roman"/>
          <w:color w:val="4472C4" w:themeColor="accent1"/>
        </w:rPr>
        <w:t>Scenario 3 – Sea-deployment via Landing Craft Heavy (</w:t>
      </w:r>
      <w:commentRangeStart w:id="2"/>
      <w:r w:rsidRPr="00772488">
        <w:rPr>
          <w:rFonts w:ascii="Times New Roman" w:hAnsi="Times New Roman" w:cs="Times New Roman"/>
          <w:color w:val="4472C4" w:themeColor="accent1"/>
        </w:rPr>
        <w:t>LCH</w:t>
      </w:r>
      <w:commentRangeEnd w:id="2"/>
      <w:r>
        <w:rPr>
          <w:rStyle w:val="CommentReference"/>
          <w:rFonts w:ascii="Calibri" w:eastAsia="Calibri" w:hAnsi="Calibri" w:cs="Arial"/>
        </w:rPr>
        <w:commentReference w:id="2"/>
      </w:r>
      <w:r w:rsidRPr="00772488">
        <w:rPr>
          <w:rFonts w:ascii="Times New Roman" w:hAnsi="Times New Roman" w:cs="Times New Roman"/>
          <w:color w:val="4472C4" w:themeColor="accent1"/>
        </w:rPr>
        <w:t>)</w:t>
      </w:r>
      <w:r>
        <w:rPr>
          <w:rFonts w:ascii="Times New Roman" w:hAnsi="Times New Roman" w:cs="Times New Roman"/>
          <w:color w:val="4472C4" w:themeColor="accent1"/>
        </w:rPr>
        <w:t xml:space="preserve"> </w:t>
      </w:r>
    </w:p>
    <w:p w14:paraId="439F1D9D" w14:textId="7702E6C7" w:rsidR="00A43F20" w:rsidRDefault="00A43F20" w:rsidP="00A43F20">
      <w:pPr>
        <w:pStyle w:val="ListParagraph"/>
        <w:numPr>
          <w:ilvl w:val="0"/>
          <w:numId w:val="2"/>
        </w:numPr>
        <w:spacing w:after="0"/>
        <w:rPr>
          <w:rFonts w:ascii="Times New Roman" w:hAnsi="Times New Roman" w:cs="Times New Roman"/>
        </w:rPr>
      </w:pPr>
      <w:r w:rsidRPr="001B64DB">
        <w:rPr>
          <w:rFonts w:ascii="Times New Roman" w:hAnsi="Times New Roman" w:cs="Times New Roman"/>
        </w:rPr>
        <w:t xml:space="preserve">Scenario </w:t>
      </w:r>
      <w:r w:rsidR="00772488">
        <w:rPr>
          <w:rFonts w:ascii="Times New Roman" w:hAnsi="Times New Roman" w:cs="Times New Roman"/>
        </w:rPr>
        <w:t>4</w:t>
      </w:r>
      <w:r w:rsidRPr="001B64DB">
        <w:rPr>
          <w:rFonts w:ascii="Times New Roman" w:hAnsi="Times New Roman" w:cs="Times New Roman"/>
        </w:rPr>
        <w:t xml:space="preserve"> – Foot-</w:t>
      </w:r>
      <w:r w:rsidR="00772488">
        <w:rPr>
          <w:rFonts w:ascii="Times New Roman" w:hAnsi="Times New Roman" w:cs="Times New Roman"/>
        </w:rPr>
        <w:t>s</w:t>
      </w:r>
      <w:r w:rsidRPr="001B64DB">
        <w:rPr>
          <w:rFonts w:ascii="Times New Roman" w:hAnsi="Times New Roman" w:cs="Times New Roman"/>
        </w:rPr>
        <w:t>oldier extraction from front line</w:t>
      </w:r>
    </w:p>
    <w:p w14:paraId="29216AB6" w14:textId="004CB885" w:rsidR="00772488" w:rsidRPr="00772488" w:rsidRDefault="00772488" w:rsidP="00A43F20">
      <w:pPr>
        <w:pStyle w:val="ListParagraph"/>
        <w:numPr>
          <w:ilvl w:val="0"/>
          <w:numId w:val="2"/>
        </w:numPr>
        <w:spacing w:after="0"/>
        <w:rPr>
          <w:rFonts w:ascii="Times New Roman" w:hAnsi="Times New Roman" w:cs="Times New Roman"/>
          <w:color w:val="4472C4" w:themeColor="accent1"/>
        </w:rPr>
      </w:pPr>
      <w:r w:rsidRPr="00772488">
        <w:rPr>
          <w:rFonts w:ascii="Times New Roman" w:hAnsi="Times New Roman" w:cs="Times New Roman"/>
          <w:color w:val="4472C4" w:themeColor="accent1"/>
        </w:rPr>
        <w:t xml:space="preserve">Scenario 5 – </w:t>
      </w:r>
      <w:commentRangeStart w:id="3"/>
      <w:r w:rsidRPr="00772488">
        <w:rPr>
          <w:rFonts w:ascii="Times New Roman" w:hAnsi="Times New Roman" w:cs="Times New Roman"/>
          <w:color w:val="4472C4" w:themeColor="accent1"/>
        </w:rPr>
        <w:t>Foot-soldier infiltration</w:t>
      </w:r>
      <w:commentRangeEnd w:id="3"/>
      <w:r>
        <w:rPr>
          <w:rStyle w:val="CommentReference"/>
          <w:rFonts w:ascii="Calibri" w:eastAsia="Calibri" w:hAnsi="Calibri" w:cs="Arial"/>
        </w:rPr>
        <w:commentReference w:id="3"/>
      </w:r>
    </w:p>
    <w:p w14:paraId="4A3FF975" w14:textId="77777777" w:rsidR="00A43F20" w:rsidRPr="001B64DB" w:rsidRDefault="00A43F20" w:rsidP="00A43F20">
      <w:pPr>
        <w:pStyle w:val="ListParagraph"/>
        <w:numPr>
          <w:ilvl w:val="0"/>
          <w:numId w:val="2"/>
        </w:numPr>
        <w:spacing w:after="0"/>
        <w:rPr>
          <w:rFonts w:ascii="Times New Roman" w:hAnsi="Times New Roman" w:cs="Times New Roman"/>
        </w:rPr>
      </w:pPr>
      <w:r w:rsidRPr="001B64DB">
        <w:rPr>
          <w:rFonts w:ascii="Times New Roman" w:hAnsi="Times New Roman" w:cs="Times New Roman"/>
        </w:rPr>
        <w:t>Scenario 6 – Training</w:t>
      </w:r>
    </w:p>
    <w:p w14:paraId="1351ED26" w14:textId="77777777" w:rsidR="00A43F20" w:rsidRPr="001B64DB" w:rsidRDefault="00A43F20" w:rsidP="00A43F20">
      <w:pPr>
        <w:pStyle w:val="ListParagraph"/>
        <w:numPr>
          <w:ilvl w:val="0"/>
          <w:numId w:val="2"/>
        </w:numPr>
        <w:spacing w:after="0"/>
        <w:rPr>
          <w:rFonts w:ascii="Times New Roman" w:hAnsi="Times New Roman" w:cs="Times New Roman"/>
        </w:rPr>
      </w:pPr>
      <w:r w:rsidRPr="001B64DB">
        <w:rPr>
          <w:rFonts w:ascii="Times New Roman" w:hAnsi="Times New Roman" w:cs="Times New Roman"/>
        </w:rPr>
        <w:t>Scenario 7 – Maintenance and Sustainment</w:t>
      </w:r>
    </w:p>
    <w:p w14:paraId="49039702" w14:textId="77777777" w:rsidR="00A43F20" w:rsidRPr="001B64DB" w:rsidRDefault="00A43F20" w:rsidP="00A43F20">
      <w:pPr>
        <w:pStyle w:val="Heading1"/>
        <w:rPr>
          <w:rFonts w:ascii="Times New Roman" w:hAnsi="Times New Roman" w:cs="Times New Roman"/>
          <w:color w:val="FF0000"/>
        </w:rPr>
      </w:pPr>
      <w:r w:rsidRPr="001B64DB">
        <w:rPr>
          <w:rFonts w:ascii="Times New Roman" w:hAnsi="Times New Roman" w:cs="Times New Roman"/>
          <w:color w:val="FF0000"/>
        </w:rPr>
        <w:t>Scenario 1 – Deployment via C-17</w:t>
      </w:r>
    </w:p>
    <w:p w14:paraId="29C4F727" w14:textId="77777777" w:rsidR="00A43F20" w:rsidRPr="001B64DB" w:rsidRDefault="00A43F20" w:rsidP="00A43F20">
      <w:pPr>
        <w:rPr>
          <w:rFonts w:ascii="Times New Roman" w:hAnsi="Times New Roman" w:cs="Times New Roman"/>
        </w:rPr>
      </w:pPr>
      <w:r w:rsidRPr="001B64DB">
        <w:rPr>
          <w:rFonts w:ascii="Times New Roman" w:hAnsi="Times New Roman" w:cs="Times New Roman"/>
        </w:rPr>
        <w:t>This mission relies heavily on the ADAV’s ability to load and unload from an aircraft and to neutralize enemy soldiers and vehicles.</w:t>
      </w:r>
    </w:p>
    <w:p w14:paraId="044A5B54" w14:textId="77777777" w:rsidR="00946329" w:rsidRPr="001B64DB" w:rsidRDefault="00946329" w:rsidP="00946329">
      <w:pPr>
        <w:pStyle w:val="Heading2"/>
        <w:ind w:firstLine="720"/>
        <w:rPr>
          <w:rFonts w:ascii="Times New Roman" w:hAnsi="Times New Roman" w:cs="Times New Roman"/>
          <w:color w:val="FF0000"/>
        </w:rPr>
      </w:pPr>
      <w:r w:rsidRPr="001B64DB">
        <w:rPr>
          <w:rFonts w:ascii="Times New Roman" w:hAnsi="Times New Roman" w:cs="Times New Roman"/>
          <w:color w:val="FF0000"/>
        </w:rPr>
        <w:t>Scenario Attributes</w:t>
      </w:r>
    </w:p>
    <w:tbl>
      <w:tblPr>
        <w:tblStyle w:val="TableGrid"/>
        <w:tblW w:w="0" w:type="auto"/>
        <w:jc w:val="center"/>
        <w:tblLook w:val="04A0" w:firstRow="1" w:lastRow="0" w:firstColumn="1" w:lastColumn="0" w:noHBand="0" w:noVBand="1"/>
      </w:tblPr>
      <w:tblGrid>
        <w:gridCol w:w="1435"/>
        <w:gridCol w:w="5760"/>
      </w:tblGrid>
      <w:tr w:rsidR="00946329" w:rsidRPr="001B64DB" w14:paraId="7716FCC9" w14:textId="77777777" w:rsidTr="00946329">
        <w:trPr>
          <w:jc w:val="center"/>
        </w:trPr>
        <w:tc>
          <w:tcPr>
            <w:tcW w:w="1435" w:type="dxa"/>
          </w:tcPr>
          <w:p w14:paraId="339E55EC" w14:textId="77777777" w:rsidR="00946329" w:rsidRPr="001B64DB" w:rsidRDefault="00946329" w:rsidP="00946329">
            <w:pPr>
              <w:rPr>
                <w:rFonts w:ascii="Times New Roman" w:hAnsi="Times New Roman" w:cs="Times New Roman"/>
              </w:rPr>
            </w:pPr>
            <w:r w:rsidRPr="001B64DB">
              <w:rPr>
                <w:rFonts w:ascii="Times New Roman" w:hAnsi="Times New Roman" w:cs="Times New Roman"/>
              </w:rPr>
              <w:t>Landscape</w:t>
            </w:r>
          </w:p>
        </w:tc>
        <w:tc>
          <w:tcPr>
            <w:tcW w:w="5760" w:type="dxa"/>
          </w:tcPr>
          <w:p w14:paraId="5C52FF3F" w14:textId="77777777" w:rsidR="00946329" w:rsidRPr="001B64DB" w:rsidRDefault="00946329" w:rsidP="00946329">
            <w:pPr>
              <w:rPr>
                <w:rFonts w:ascii="Times New Roman" w:hAnsi="Times New Roman" w:cs="Times New Roman"/>
              </w:rPr>
            </w:pPr>
            <w:r w:rsidRPr="001B64DB">
              <w:rPr>
                <w:rFonts w:ascii="Times New Roman" w:hAnsi="Times New Roman" w:cs="Times New Roman"/>
              </w:rPr>
              <w:t>Estuary and beachhead regions with no roadways with low-level tree and shrub density.</w:t>
            </w:r>
          </w:p>
        </w:tc>
      </w:tr>
      <w:tr w:rsidR="00946329" w:rsidRPr="001B64DB" w14:paraId="529508DC" w14:textId="77777777" w:rsidTr="00946329">
        <w:trPr>
          <w:jc w:val="center"/>
        </w:trPr>
        <w:tc>
          <w:tcPr>
            <w:tcW w:w="1435" w:type="dxa"/>
          </w:tcPr>
          <w:p w14:paraId="47EC903F" w14:textId="77777777" w:rsidR="00946329" w:rsidRPr="001B64DB" w:rsidRDefault="00946329" w:rsidP="00946329">
            <w:pPr>
              <w:rPr>
                <w:rFonts w:ascii="Times New Roman" w:hAnsi="Times New Roman" w:cs="Times New Roman"/>
              </w:rPr>
            </w:pPr>
            <w:r w:rsidRPr="001B64DB">
              <w:rPr>
                <w:rFonts w:ascii="Times New Roman" w:hAnsi="Times New Roman" w:cs="Times New Roman"/>
              </w:rPr>
              <w:t>Weather</w:t>
            </w:r>
          </w:p>
        </w:tc>
        <w:tc>
          <w:tcPr>
            <w:tcW w:w="5760" w:type="dxa"/>
          </w:tcPr>
          <w:p w14:paraId="5966AA03" w14:textId="77777777" w:rsidR="00946329" w:rsidRPr="001B64DB" w:rsidRDefault="00946329" w:rsidP="00946329">
            <w:pPr>
              <w:rPr>
                <w:rFonts w:ascii="Times New Roman" w:hAnsi="Times New Roman" w:cs="Times New Roman"/>
              </w:rPr>
            </w:pPr>
            <w:r w:rsidRPr="001B64DB">
              <w:rPr>
                <w:rFonts w:ascii="Times New Roman" w:hAnsi="Times New Roman" w:cs="Times New Roman"/>
              </w:rPr>
              <w:t>Dry, dusty with temperatures that range from 5° C to 50° C.</w:t>
            </w:r>
          </w:p>
        </w:tc>
      </w:tr>
      <w:tr w:rsidR="00946329" w:rsidRPr="001B64DB" w14:paraId="51C515D3" w14:textId="77777777" w:rsidTr="00946329">
        <w:trPr>
          <w:jc w:val="center"/>
        </w:trPr>
        <w:tc>
          <w:tcPr>
            <w:tcW w:w="1435" w:type="dxa"/>
          </w:tcPr>
          <w:p w14:paraId="3A81BC9C" w14:textId="77777777" w:rsidR="00946329" w:rsidRPr="001B64DB" w:rsidRDefault="00946329" w:rsidP="00946329">
            <w:pPr>
              <w:rPr>
                <w:rFonts w:ascii="Times New Roman" w:hAnsi="Times New Roman" w:cs="Times New Roman"/>
              </w:rPr>
            </w:pPr>
            <w:r w:rsidRPr="001B64DB">
              <w:rPr>
                <w:rFonts w:ascii="Times New Roman" w:hAnsi="Times New Roman" w:cs="Times New Roman"/>
              </w:rPr>
              <w:t>Duration</w:t>
            </w:r>
          </w:p>
        </w:tc>
        <w:tc>
          <w:tcPr>
            <w:tcW w:w="5760" w:type="dxa"/>
          </w:tcPr>
          <w:p w14:paraId="1E2D7A9A" w14:textId="77777777" w:rsidR="00946329" w:rsidRPr="001B64DB" w:rsidRDefault="00946329" w:rsidP="00946329">
            <w:pPr>
              <w:rPr>
                <w:rFonts w:ascii="Times New Roman" w:hAnsi="Times New Roman" w:cs="Times New Roman"/>
              </w:rPr>
            </w:pPr>
            <w:r w:rsidRPr="001B64DB">
              <w:rPr>
                <w:rFonts w:ascii="Times New Roman" w:hAnsi="Times New Roman" w:cs="Times New Roman"/>
              </w:rPr>
              <w:t>2 months of missions; where each mission is separated by 4 days to allow the operators to rest and to repair and service the vehicle.</w:t>
            </w:r>
          </w:p>
        </w:tc>
      </w:tr>
      <w:tr w:rsidR="00946329" w:rsidRPr="001B64DB" w14:paraId="509810FA" w14:textId="77777777" w:rsidTr="00946329">
        <w:trPr>
          <w:jc w:val="center"/>
        </w:trPr>
        <w:tc>
          <w:tcPr>
            <w:tcW w:w="1435" w:type="dxa"/>
          </w:tcPr>
          <w:p w14:paraId="10E31C1E" w14:textId="77777777" w:rsidR="00946329" w:rsidRPr="001B64DB" w:rsidRDefault="00946329" w:rsidP="00946329">
            <w:pPr>
              <w:rPr>
                <w:rFonts w:ascii="Times New Roman" w:hAnsi="Times New Roman" w:cs="Times New Roman"/>
              </w:rPr>
            </w:pPr>
            <w:r w:rsidRPr="001B64DB">
              <w:rPr>
                <w:rFonts w:ascii="Times New Roman" w:hAnsi="Times New Roman" w:cs="Times New Roman"/>
              </w:rPr>
              <w:t>Concurrency</w:t>
            </w:r>
          </w:p>
        </w:tc>
        <w:tc>
          <w:tcPr>
            <w:tcW w:w="5760" w:type="dxa"/>
          </w:tcPr>
          <w:p w14:paraId="73BA63EB" w14:textId="77777777" w:rsidR="00946329" w:rsidRPr="001B64DB" w:rsidRDefault="00946329" w:rsidP="00946329">
            <w:pPr>
              <w:rPr>
                <w:rFonts w:ascii="Times New Roman" w:hAnsi="Times New Roman" w:cs="Times New Roman"/>
              </w:rPr>
            </w:pPr>
            <w:r w:rsidRPr="001B64DB">
              <w:rPr>
                <w:rFonts w:ascii="Times New Roman" w:hAnsi="Times New Roman" w:cs="Times New Roman"/>
              </w:rPr>
              <w:t>Each mission can support up to 3 ADAVs at once.</w:t>
            </w:r>
          </w:p>
        </w:tc>
      </w:tr>
    </w:tbl>
    <w:p w14:paraId="74D02228" w14:textId="77777777" w:rsidR="00946329" w:rsidRPr="001B64DB" w:rsidRDefault="00946329" w:rsidP="00946329">
      <w:pPr>
        <w:pStyle w:val="Heading2"/>
        <w:rPr>
          <w:rFonts w:ascii="Times New Roman" w:hAnsi="Times New Roman" w:cs="Times New Roman"/>
          <w:color w:val="FF0000"/>
        </w:rPr>
      </w:pPr>
      <w:r w:rsidRPr="001B64DB">
        <w:rPr>
          <w:rFonts w:ascii="Times New Roman" w:hAnsi="Times New Roman" w:cs="Times New Roman"/>
          <w:color w:val="FF0000"/>
        </w:rPr>
        <w:tab/>
        <w:t>Scenario Activities</w:t>
      </w:r>
    </w:p>
    <w:p w14:paraId="6FBB427A" w14:textId="77777777" w:rsidR="00946329" w:rsidRPr="001B64DB" w:rsidRDefault="00946329" w:rsidP="00946329">
      <w:pPr>
        <w:pStyle w:val="ListParagraph"/>
        <w:numPr>
          <w:ilvl w:val="0"/>
          <w:numId w:val="3"/>
        </w:numPr>
        <w:rPr>
          <w:rFonts w:ascii="Times New Roman" w:hAnsi="Times New Roman" w:cs="Times New Roman"/>
        </w:rPr>
      </w:pPr>
      <w:r w:rsidRPr="001B64DB">
        <w:rPr>
          <w:rFonts w:ascii="Times New Roman" w:hAnsi="Times New Roman" w:cs="Times New Roman"/>
        </w:rPr>
        <w:t xml:space="preserve">Prepare ADAV </w:t>
      </w:r>
      <w:r w:rsidRPr="001B64DB">
        <w:rPr>
          <w:rFonts w:ascii="Times New Roman" w:hAnsi="Times New Roman" w:cs="Times New Roman"/>
          <w:color w:val="4472C4" w:themeColor="accent1"/>
        </w:rPr>
        <w:t>for air transit</w:t>
      </w:r>
    </w:p>
    <w:p w14:paraId="7DF23C86" w14:textId="77777777" w:rsidR="00946329" w:rsidRPr="001B64DB" w:rsidRDefault="00946329" w:rsidP="00946329">
      <w:pPr>
        <w:pStyle w:val="ListParagraph"/>
        <w:numPr>
          <w:ilvl w:val="1"/>
          <w:numId w:val="7"/>
        </w:numPr>
        <w:rPr>
          <w:rFonts w:ascii="Times New Roman" w:hAnsi="Times New Roman" w:cs="Times New Roman"/>
        </w:rPr>
      </w:pPr>
      <w:r w:rsidRPr="001B64DB">
        <w:rPr>
          <w:rFonts w:ascii="Times New Roman" w:hAnsi="Times New Roman" w:cs="Times New Roman"/>
        </w:rPr>
        <w:t>Load Mission data into ADAV</w:t>
      </w:r>
    </w:p>
    <w:p w14:paraId="5108EAC6" w14:textId="77777777" w:rsidR="00946329" w:rsidRPr="001B64DB" w:rsidRDefault="00946329" w:rsidP="00946329">
      <w:pPr>
        <w:pStyle w:val="ListParagraph"/>
        <w:numPr>
          <w:ilvl w:val="1"/>
          <w:numId w:val="7"/>
        </w:numPr>
        <w:rPr>
          <w:rFonts w:ascii="Times New Roman" w:hAnsi="Times New Roman" w:cs="Times New Roman"/>
        </w:rPr>
      </w:pPr>
      <w:r w:rsidRPr="001B64DB">
        <w:rPr>
          <w:rFonts w:ascii="Times New Roman" w:hAnsi="Times New Roman" w:cs="Times New Roman"/>
        </w:rPr>
        <w:t>Load Fuel and Consumables</w:t>
      </w:r>
    </w:p>
    <w:p w14:paraId="5E237EC7" w14:textId="77777777" w:rsidR="00946329" w:rsidRPr="001B64DB" w:rsidRDefault="00946329" w:rsidP="00946329">
      <w:pPr>
        <w:pStyle w:val="ListParagraph"/>
        <w:numPr>
          <w:ilvl w:val="1"/>
          <w:numId w:val="7"/>
        </w:numPr>
        <w:rPr>
          <w:rFonts w:ascii="Times New Roman" w:hAnsi="Times New Roman" w:cs="Times New Roman"/>
          <w:color w:val="4472C4" w:themeColor="accent1"/>
        </w:rPr>
      </w:pPr>
      <w:r w:rsidRPr="001B64DB">
        <w:rPr>
          <w:rFonts w:ascii="Times New Roman" w:hAnsi="Times New Roman" w:cs="Times New Roman"/>
          <w:color w:val="4472C4" w:themeColor="accent1"/>
        </w:rPr>
        <w:t>Load ADAV onto heavy vehicle pallet</w:t>
      </w:r>
    </w:p>
    <w:p w14:paraId="12C371C3" w14:textId="77777777" w:rsidR="00946329" w:rsidRPr="001B64DB" w:rsidRDefault="00946329" w:rsidP="00946329">
      <w:pPr>
        <w:pStyle w:val="ListParagraph"/>
        <w:numPr>
          <w:ilvl w:val="0"/>
          <w:numId w:val="3"/>
        </w:numPr>
        <w:rPr>
          <w:rFonts w:ascii="Times New Roman" w:hAnsi="Times New Roman" w:cs="Times New Roman"/>
        </w:rPr>
      </w:pPr>
      <w:r w:rsidRPr="001B64DB">
        <w:rPr>
          <w:rFonts w:ascii="Times New Roman" w:hAnsi="Times New Roman" w:cs="Times New Roman"/>
        </w:rPr>
        <w:t>Load onto a C-17 transport aircraft</w:t>
      </w:r>
    </w:p>
    <w:p w14:paraId="6EEFF4AB" w14:textId="03421903" w:rsidR="00946329" w:rsidRPr="001B64DB" w:rsidRDefault="00946329" w:rsidP="00946329">
      <w:pPr>
        <w:pStyle w:val="ListParagraph"/>
        <w:numPr>
          <w:ilvl w:val="1"/>
          <w:numId w:val="6"/>
        </w:numPr>
        <w:rPr>
          <w:rFonts w:ascii="Times New Roman" w:hAnsi="Times New Roman" w:cs="Times New Roman"/>
        </w:rPr>
      </w:pPr>
      <w:r w:rsidRPr="001B64DB">
        <w:rPr>
          <w:rFonts w:ascii="Times New Roman" w:hAnsi="Times New Roman" w:cs="Times New Roman"/>
          <w:color w:val="4472C4" w:themeColor="accent1"/>
        </w:rPr>
        <w:t xml:space="preserve">Load </w:t>
      </w:r>
      <w:r w:rsidR="003F19B1" w:rsidRPr="001B64DB">
        <w:rPr>
          <w:rFonts w:ascii="Times New Roman" w:hAnsi="Times New Roman" w:cs="Times New Roman"/>
          <w:color w:val="4472C4" w:themeColor="accent1"/>
        </w:rPr>
        <w:t xml:space="preserve">palleted </w:t>
      </w:r>
      <w:r w:rsidRPr="001B64DB">
        <w:rPr>
          <w:rFonts w:ascii="Times New Roman" w:hAnsi="Times New Roman" w:cs="Times New Roman"/>
          <w:color w:val="4472C4" w:themeColor="accent1"/>
        </w:rPr>
        <w:t xml:space="preserve">ADAV </w:t>
      </w:r>
      <w:r w:rsidRPr="001B64DB">
        <w:rPr>
          <w:rFonts w:ascii="Times New Roman" w:hAnsi="Times New Roman" w:cs="Times New Roman"/>
        </w:rPr>
        <w:t>onto C-17</w:t>
      </w:r>
    </w:p>
    <w:p w14:paraId="068A321F" w14:textId="28689ABE" w:rsidR="00946329" w:rsidRPr="001B64DB" w:rsidRDefault="00946329" w:rsidP="00946329">
      <w:pPr>
        <w:pStyle w:val="ListParagraph"/>
        <w:numPr>
          <w:ilvl w:val="1"/>
          <w:numId w:val="6"/>
        </w:numPr>
        <w:rPr>
          <w:rFonts w:ascii="Times New Roman" w:hAnsi="Times New Roman" w:cs="Times New Roman"/>
        </w:rPr>
      </w:pPr>
      <w:r w:rsidRPr="001B64DB">
        <w:rPr>
          <w:rFonts w:ascii="Times New Roman" w:hAnsi="Times New Roman" w:cs="Times New Roman"/>
        </w:rPr>
        <w:t xml:space="preserve">Place the </w:t>
      </w:r>
      <w:r w:rsidR="00F154D0" w:rsidRPr="001B64DB">
        <w:rPr>
          <w:rFonts w:ascii="Times New Roman" w:hAnsi="Times New Roman" w:cs="Times New Roman"/>
        </w:rPr>
        <w:t>palleted ADAV</w:t>
      </w:r>
      <w:r w:rsidRPr="001B64DB">
        <w:rPr>
          <w:rFonts w:ascii="Times New Roman" w:hAnsi="Times New Roman" w:cs="Times New Roman"/>
        </w:rPr>
        <w:t xml:space="preserve"> in its stowed position </w:t>
      </w:r>
      <w:r w:rsidRPr="001B64DB">
        <w:rPr>
          <w:rFonts w:ascii="Times New Roman" w:hAnsi="Times New Roman" w:cs="Times New Roman"/>
          <w:color w:val="4472C4" w:themeColor="accent1"/>
        </w:rPr>
        <w:t>and lock pallet into place</w:t>
      </w:r>
    </w:p>
    <w:p w14:paraId="7EB1753F" w14:textId="77777777" w:rsidR="00946329" w:rsidRPr="001B64DB" w:rsidRDefault="00946329" w:rsidP="00946329">
      <w:pPr>
        <w:pStyle w:val="ListParagraph"/>
        <w:numPr>
          <w:ilvl w:val="0"/>
          <w:numId w:val="3"/>
        </w:numPr>
        <w:rPr>
          <w:rFonts w:ascii="Times New Roman" w:hAnsi="Times New Roman" w:cs="Times New Roman"/>
        </w:rPr>
      </w:pPr>
      <w:r w:rsidRPr="001B64DB">
        <w:rPr>
          <w:rFonts w:ascii="Times New Roman" w:hAnsi="Times New Roman" w:cs="Times New Roman"/>
        </w:rPr>
        <w:t>Take-off, transit to base-airstrip that is 100 km from the combat zone, and land</w:t>
      </w:r>
    </w:p>
    <w:p w14:paraId="78EBF59C" w14:textId="77777777" w:rsidR="00946329" w:rsidRPr="001B64DB" w:rsidRDefault="00946329" w:rsidP="00946329">
      <w:pPr>
        <w:pStyle w:val="ListParagraph"/>
        <w:numPr>
          <w:ilvl w:val="0"/>
          <w:numId w:val="3"/>
        </w:numPr>
        <w:rPr>
          <w:rFonts w:ascii="Times New Roman" w:hAnsi="Times New Roman" w:cs="Times New Roman"/>
        </w:rPr>
      </w:pPr>
      <w:r w:rsidRPr="001B64DB">
        <w:rPr>
          <w:rFonts w:ascii="Times New Roman" w:hAnsi="Times New Roman" w:cs="Times New Roman"/>
        </w:rPr>
        <w:t>Unload from C-17</w:t>
      </w:r>
    </w:p>
    <w:p w14:paraId="0F3A481A" w14:textId="77777777" w:rsidR="00946329" w:rsidRPr="001B64DB" w:rsidRDefault="00946329" w:rsidP="00946329">
      <w:pPr>
        <w:pStyle w:val="ListParagraph"/>
        <w:numPr>
          <w:ilvl w:val="1"/>
          <w:numId w:val="5"/>
        </w:numPr>
        <w:rPr>
          <w:rFonts w:ascii="Times New Roman" w:hAnsi="Times New Roman" w:cs="Times New Roman"/>
        </w:rPr>
      </w:pPr>
      <w:r w:rsidRPr="001B64DB">
        <w:rPr>
          <w:rFonts w:ascii="Times New Roman" w:hAnsi="Times New Roman" w:cs="Times New Roman"/>
          <w:color w:val="4472C4" w:themeColor="accent1"/>
        </w:rPr>
        <w:t xml:space="preserve">Release pallet locks and </w:t>
      </w:r>
      <w:r w:rsidRPr="001B64DB">
        <w:rPr>
          <w:rFonts w:ascii="Times New Roman" w:hAnsi="Times New Roman" w:cs="Times New Roman"/>
        </w:rPr>
        <w:t>remove vehicle from its stowed position</w:t>
      </w:r>
    </w:p>
    <w:p w14:paraId="49ECCC9C" w14:textId="073D3E6E" w:rsidR="00946329" w:rsidRPr="001B64DB" w:rsidRDefault="00946329" w:rsidP="00946329">
      <w:pPr>
        <w:pStyle w:val="ListParagraph"/>
        <w:numPr>
          <w:ilvl w:val="1"/>
          <w:numId w:val="5"/>
        </w:numPr>
        <w:rPr>
          <w:rFonts w:ascii="Times New Roman" w:hAnsi="Times New Roman" w:cs="Times New Roman"/>
          <w:color w:val="4472C4" w:themeColor="accent1"/>
        </w:rPr>
      </w:pPr>
      <w:r w:rsidRPr="001B64DB">
        <w:rPr>
          <w:rFonts w:ascii="Times New Roman" w:hAnsi="Times New Roman" w:cs="Times New Roman"/>
          <w:color w:val="4472C4" w:themeColor="accent1"/>
        </w:rPr>
        <w:t xml:space="preserve">Unload </w:t>
      </w:r>
      <w:r w:rsidR="00F154D0" w:rsidRPr="001B64DB">
        <w:rPr>
          <w:rFonts w:ascii="Times New Roman" w:hAnsi="Times New Roman" w:cs="Times New Roman"/>
          <w:color w:val="4472C4" w:themeColor="accent1"/>
        </w:rPr>
        <w:t xml:space="preserve">palleted ADAV </w:t>
      </w:r>
      <w:r w:rsidRPr="001B64DB">
        <w:rPr>
          <w:rFonts w:ascii="Times New Roman" w:hAnsi="Times New Roman" w:cs="Times New Roman"/>
        </w:rPr>
        <w:t>off C-17</w:t>
      </w:r>
    </w:p>
    <w:p w14:paraId="5390B13D" w14:textId="54E144EE" w:rsidR="00F154D0" w:rsidRPr="001B64DB" w:rsidRDefault="00F154D0" w:rsidP="00F154D0">
      <w:pPr>
        <w:pStyle w:val="ListParagraph"/>
        <w:numPr>
          <w:ilvl w:val="0"/>
          <w:numId w:val="3"/>
        </w:numPr>
        <w:rPr>
          <w:rFonts w:ascii="Times New Roman" w:hAnsi="Times New Roman" w:cs="Times New Roman"/>
          <w:color w:val="4472C4" w:themeColor="accent1"/>
        </w:rPr>
      </w:pPr>
      <w:r w:rsidRPr="001B64DB">
        <w:rPr>
          <w:rFonts w:ascii="Times New Roman" w:hAnsi="Times New Roman" w:cs="Times New Roman"/>
          <w:color w:val="4472C4" w:themeColor="accent1"/>
        </w:rPr>
        <w:t>Release ADAV from heavy vehicle pallet</w:t>
      </w:r>
    </w:p>
    <w:p w14:paraId="1C725B3C" w14:textId="77777777" w:rsidR="00946329" w:rsidRPr="001B64DB" w:rsidRDefault="00946329" w:rsidP="00946329">
      <w:pPr>
        <w:pStyle w:val="ListParagraph"/>
        <w:numPr>
          <w:ilvl w:val="0"/>
          <w:numId w:val="3"/>
        </w:numPr>
        <w:rPr>
          <w:rFonts w:ascii="Times New Roman" w:hAnsi="Times New Roman" w:cs="Times New Roman"/>
        </w:rPr>
      </w:pPr>
      <w:r w:rsidRPr="001B64DB">
        <w:rPr>
          <w:rFonts w:ascii="Times New Roman" w:hAnsi="Times New Roman" w:cs="Times New Roman"/>
        </w:rPr>
        <w:t>Transit across land to the combat zone that involves numerous river and lake crossings.</w:t>
      </w:r>
    </w:p>
    <w:p w14:paraId="6A22C91D" w14:textId="77777777" w:rsidR="00946329" w:rsidRPr="001B64DB" w:rsidRDefault="00946329" w:rsidP="00946329">
      <w:pPr>
        <w:pStyle w:val="ListParagraph"/>
        <w:numPr>
          <w:ilvl w:val="0"/>
          <w:numId w:val="3"/>
        </w:numPr>
        <w:rPr>
          <w:rFonts w:ascii="Times New Roman" w:hAnsi="Times New Roman" w:cs="Times New Roman"/>
        </w:rPr>
      </w:pPr>
      <w:r w:rsidRPr="001B64DB">
        <w:rPr>
          <w:rFonts w:ascii="Times New Roman" w:hAnsi="Times New Roman" w:cs="Times New Roman"/>
        </w:rPr>
        <w:t>Whilst in transit, protect the occupants and vehicle from enemy fire from amphibious and light armored vehicles</w:t>
      </w:r>
    </w:p>
    <w:p w14:paraId="538A3FD7" w14:textId="77777777" w:rsidR="00946329" w:rsidRPr="001B64DB" w:rsidRDefault="00946329" w:rsidP="00946329">
      <w:pPr>
        <w:pStyle w:val="ListParagraph"/>
        <w:numPr>
          <w:ilvl w:val="0"/>
          <w:numId w:val="3"/>
        </w:numPr>
        <w:rPr>
          <w:rFonts w:ascii="Times New Roman" w:hAnsi="Times New Roman" w:cs="Times New Roman"/>
        </w:rPr>
      </w:pPr>
      <w:r w:rsidRPr="001B64DB">
        <w:rPr>
          <w:rFonts w:ascii="Times New Roman" w:hAnsi="Times New Roman" w:cs="Times New Roman"/>
        </w:rPr>
        <w:t>Remain on station at the combat zone for 48 hours</w:t>
      </w:r>
    </w:p>
    <w:p w14:paraId="79C000EE" w14:textId="77777777" w:rsidR="00946329" w:rsidRPr="001B64DB" w:rsidRDefault="00946329" w:rsidP="00946329">
      <w:pPr>
        <w:pStyle w:val="ListParagraph"/>
        <w:numPr>
          <w:ilvl w:val="0"/>
          <w:numId w:val="3"/>
        </w:numPr>
        <w:rPr>
          <w:rFonts w:ascii="Times New Roman" w:hAnsi="Times New Roman" w:cs="Times New Roman"/>
        </w:rPr>
      </w:pPr>
      <w:r w:rsidRPr="001B64DB">
        <w:rPr>
          <w:rFonts w:ascii="Times New Roman" w:hAnsi="Times New Roman" w:cs="Times New Roman"/>
        </w:rPr>
        <w:t>Whilst at the combat zone, neutralize the following threats:</w:t>
      </w:r>
    </w:p>
    <w:p w14:paraId="55F0A4E5" w14:textId="77777777" w:rsidR="00946329" w:rsidRPr="001B64DB" w:rsidRDefault="00946329" w:rsidP="00946329">
      <w:pPr>
        <w:pStyle w:val="ListParagraph"/>
        <w:numPr>
          <w:ilvl w:val="1"/>
          <w:numId w:val="4"/>
        </w:numPr>
        <w:rPr>
          <w:rFonts w:ascii="Times New Roman" w:hAnsi="Times New Roman" w:cs="Times New Roman"/>
        </w:rPr>
      </w:pPr>
      <w:r w:rsidRPr="001B64DB">
        <w:rPr>
          <w:rFonts w:ascii="Times New Roman" w:hAnsi="Times New Roman" w:cs="Times New Roman"/>
        </w:rPr>
        <w:t>Enemy Soldiers</w:t>
      </w:r>
    </w:p>
    <w:p w14:paraId="0BF2B78B" w14:textId="77777777" w:rsidR="00946329" w:rsidRPr="001B64DB" w:rsidRDefault="00946329" w:rsidP="00946329">
      <w:pPr>
        <w:pStyle w:val="ListParagraph"/>
        <w:numPr>
          <w:ilvl w:val="1"/>
          <w:numId w:val="4"/>
        </w:numPr>
        <w:rPr>
          <w:rFonts w:ascii="Times New Roman" w:hAnsi="Times New Roman" w:cs="Times New Roman"/>
        </w:rPr>
      </w:pPr>
      <w:r w:rsidRPr="001B64DB">
        <w:rPr>
          <w:rFonts w:ascii="Times New Roman" w:hAnsi="Times New Roman" w:cs="Times New Roman"/>
        </w:rPr>
        <w:t>Light Armored Vehicles</w:t>
      </w:r>
    </w:p>
    <w:p w14:paraId="7977F482" w14:textId="77777777" w:rsidR="00946329" w:rsidRPr="001B64DB" w:rsidRDefault="00946329" w:rsidP="00946329">
      <w:pPr>
        <w:pStyle w:val="ListParagraph"/>
        <w:numPr>
          <w:ilvl w:val="1"/>
          <w:numId w:val="4"/>
        </w:numPr>
        <w:rPr>
          <w:rFonts w:ascii="Times New Roman" w:hAnsi="Times New Roman" w:cs="Times New Roman"/>
        </w:rPr>
      </w:pPr>
      <w:r w:rsidRPr="001B64DB">
        <w:rPr>
          <w:rFonts w:ascii="Times New Roman" w:hAnsi="Times New Roman" w:cs="Times New Roman"/>
        </w:rPr>
        <w:t>Amphibious Vehicles</w:t>
      </w:r>
    </w:p>
    <w:p w14:paraId="09EC1518" w14:textId="77777777" w:rsidR="00946329" w:rsidRPr="001B64DB" w:rsidRDefault="00946329" w:rsidP="00946329">
      <w:pPr>
        <w:pStyle w:val="ListParagraph"/>
        <w:numPr>
          <w:ilvl w:val="0"/>
          <w:numId w:val="3"/>
        </w:numPr>
        <w:rPr>
          <w:rFonts w:ascii="Times New Roman" w:hAnsi="Times New Roman" w:cs="Times New Roman"/>
        </w:rPr>
      </w:pPr>
      <w:r w:rsidRPr="001B64DB">
        <w:rPr>
          <w:rFonts w:ascii="Times New Roman" w:hAnsi="Times New Roman" w:cs="Times New Roman"/>
        </w:rPr>
        <w:lastRenderedPageBreak/>
        <w:t>Return to the airstrip for extraction via C-17</w:t>
      </w:r>
    </w:p>
    <w:p w14:paraId="19C31548" w14:textId="6E6AF484" w:rsidR="00F46818" w:rsidRPr="001B64DB" w:rsidRDefault="00F46818" w:rsidP="00F46818">
      <w:pPr>
        <w:pStyle w:val="Heading1"/>
        <w:rPr>
          <w:rFonts w:ascii="Times New Roman" w:hAnsi="Times New Roman" w:cs="Times New Roman"/>
          <w:color w:val="FF0000"/>
        </w:rPr>
      </w:pPr>
      <w:r w:rsidRPr="001B64DB">
        <w:rPr>
          <w:rFonts w:ascii="Times New Roman" w:hAnsi="Times New Roman" w:cs="Times New Roman"/>
          <w:color w:val="FF0000"/>
        </w:rPr>
        <w:t xml:space="preserve">Scenario </w:t>
      </w:r>
      <w:r w:rsidR="00531B57">
        <w:rPr>
          <w:rFonts w:ascii="Times New Roman" w:hAnsi="Times New Roman" w:cs="Times New Roman"/>
          <w:color w:val="FF0000"/>
        </w:rPr>
        <w:t>2</w:t>
      </w:r>
      <w:r w:rsidRPr="001B64DB">
        <w:rPr>
          <w:rFonts w:ascii="Times New Roman" w:hAnsi="Times New Roman" w:cs="Times New Roman"/>
          <w:color w:val="FF0000"/>
        </w:rPr>
        <w:t xml:space="preserve"> – Sea-deployment via LHD</w:t>
      </w:r>
      <w:r w:rsidR="00B87FCA" w:rsidRPr="001B64DB">
        <w:rPr>
          <w:rFonts w:ascii="Times New Roman" w:hAnsi="Times New Roman" w:cs="Times New Roman"/>
          <w:color w:val="FF0000"/>
        </w:rPr>
        <w:t xml:space="preserve"> with beach landing scenario</w:t>
      </w:r>
      <w:r w:rsidR="00A96279" w:rsidRPr="001B64DB">
        <w:rPr>
          <w:rFonts w:ascii="Times New Roman" w:hAnsi="Times New Roman" w:cs="Times New Roman"/>
          <w:color w:val="FF0000"/>
        </w:rPr>
        <w:t xml:space="preserve"> </w:t>
      </w:r>
    </w:p>
    <w:p w14:paraId="6C142273" w14:textId="77777777" w:rsidR="00B87FCA" w:rsidRPr="001B64DB" w:rsidRDefault="00B87FCA" w:rsidP="00B87FCA">
      <w:pPr>
        <w:ind w:left="720"/>
        <w:rPr>
          <w:rFonts w:ascii="Times New Roman" w:hAnsi="Times New Roman" w:cs="Times New Roman"/>
        </w:rPr>
      </w:pPr>
      <w:r w:rsidRPr="001B64DB">
        <w:rPr>
          <w:rFonts w:ascii="Times New Roman" w:hAnsi="Times New Roman" w:cs="Times New Roman"/>
        </w:rPr>
        <w:t>This mission relies on the ADAV’s ability to load and unload from a ship at sea and to neutralize enemy soldiers and vehicles.</w:t>
      </w:r>
    </w:p>
    <w:p w14:paraId="5B7A97ED" w14:textId="77777777" w:rsidR="00B87FCA" w:rsidRPr="001B64DB" w:rsidRDefault="00B87FCA" w:rsidP="00B87FCA">
      <w:pPr>
        <w:pStyle w:val="Heading2"/>
        <w:ind w:firstLine="720"/>
        <w:rPr>
          <w:rFonts w:ascii="Times New Roman" w:hAnsi="Times New Roman" w:cs="Times New Roman"/>
          <w:color w:val="FF0000"/>
        </w:rPr>
      </w:pPr>
      <w:r w:rsidRPr="001B64DB">
        <w:rPr>
          <w:rFonts w:ascii="Times New Roman" w:hAnsi="Times New Roman" w:cs="Times New Roman"/>
          <w:color w:val="FF0000"/>
        </w:rPr>
        <w:t>Scenario Attributes</w:t>
      </w:r>
    </w:p>
    <w:tbl>
      <w:tblPr>
        <w:tblStyle w:val="TableGrid"/>
        <w:tblW w:w="0" w:type="auto"/>
        <w:jc w:val="center"/>
        <w:tblLook w:val="04A0" w:firstRow="1" w:lastRow="0" w:firstColumn="1" w:lastColumn="0" w:noHBand="0" w:noVBand="1"/>
      </w:tblPr>
      <w:tblGrid>
        <w:gridCol w:w="1435"/>
        <w:gridCol w:w="5760"/>
      </w:tblGrid>
      <w:tr w:rsidR="00B87FCA" w:rsidRPr="001B64DB" w14:paraId="0AA5D0AB" w14:textId="77777777" w:rsidTr="00936982">
        <w:trPr>
          <w:jc w:val="center"/>
        </w:trPr>
        <w:tc>
          <w:tcPr>
            <w:tcW w:w="1435" w:type="dxa"/>
          </w:tcPr>
          <w:p w14:paraId="09234C92"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Landscape</w:t>
            </w:r>
          </w:p>
        </w:tc>
        <w:tc>
          <w:tcPr>
            <w:tcW w:w="5760" w:type="dxa"/>
          </w:tcPr>
          <w:p w14:paraId="2A3D3EFA"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Estuary and beachhead regions with no roadways with low-level tree and shrub density.</w:t>
            </w:r>
          </w:p>
        </w:tc>
      </w:tr>
      <w:tr w:rsidR="00B87FCA" w:rsidRPr="001B64DB" w14:paraId="6C9064AD" w14:textId="77777777" w:rsidTr="00936982">
        <w:trPr>
          <w:jc w:val="center"/>
        </w:trPr>
        <w:tc>
          <w:tcPr>
            <w:tcW w:w="1435" w:type="dxa"/>
          </w:tcPr>
          <w:p w14:paraId="1642ED6A"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Weather</w:t>
            </w:r>
          </w:p>
        </w:tc>
        <w:tc>
          <w:tcPr>
            <w:tcW w:w="5760" w:type="dxa"/>
          </w:tcPr>
          <w:p w14:paraId="209AC550"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Dry, dusty with temperatures that range from 5° C to 50° C.</w:t>
            </w:r>
          </w:p>
        </w:tc>
      </w:tr>
      <w:tr w:rsidR="00B87FCA" w:rsidRPr="001B64DB" w14:paraId="2FC22257" w14:textId="77777777" w:rsidTr="00936982">
        <w:trPr>
          <w:jc w:val="center"/>
        </w:trPr>
        <w:tc>
          <w:tcPr>
            <w:tcW w:w="1435" w:type="dxa"/>
          </w:tcPr>
          <w:p w14:paraId="7A734026"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Duration</w:t>
            </w:r>
          </w:p>
        </w:tc>
        <w:tc>
          <w:tcPr>
            <w:tcW w:w="5760" w:type="dxa"/>
          </w:tcPr>
          <w:p w14:paraId="3270E306"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2 months of missions; where each mission is separated by 4 days to allow the operators to rest and to repair and service the vehicle.</w:t>
            </w:r>
          </w:p>
        </w:tc>
      </w:tr>
      <w:tr w:rsidR="00B87FCA" w:rsidRPr="001B64DB" w14:paraId="06CCBEBD" w14:textId="77777777" w:rsidTr="00936982">
        <w:trPr>
          <w:jc w:val="center"/>
        </w:trPr>
        <w:tc>
          <w:tcPr>
            <w:tcW w:w="1435" w:type="dxa"/>
          </w:tcPr>
          <w:p w14:paraId="45AC302F"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Concurrency</w:t>
            </w:r>
          </w:p>
        </w:tc>
        <w:tc>
          <w:tcPr>
            <w:tcW w:w="5760" w:type="dxa"/>
          </w:tcPr>
          <w:p w14:paraId="79C146F9"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Each mission can support up to 8 ADAVs at once.</w:t>
            </w:r>
          </w:p>
        </w:tc>
      </w:tr>
    </w:tbl>
    <w:p w14:paraId="77BE0AEF" w14:textId="77777777" w:rsidR="00B87FCA" w:rsidRPr="001B64DB" w:rsidRDefault="00B87FCA" w:rsidP="00B87FCA">
      <w:pPr>
        <w:pStyle w:val="Heading2"/>
        <w:rPr>
          <w:rFonts w:ascii="Times New Roman" w:hAnsi="Times New Roman" w:cs="Times New Roman"/>
          <w:color w:val="FF0000"/>
        </w:rPr>
      </w:pPr>
      <w:r w:rsidRPr="001B64DB">
        <w:rPr>
          <w:rFonts w:ascii="Times New Roman" w:hAnsi="Times New Roman" w:cs="Times New Roman"/>
          <w:color w:val="FF0000"/>
        </w:rPr>
        <w:tab/>
        <w:t>Scenario Activities</w:t>
      </w:r>
    </w:p>
    <w:p w14:paraId="50B66E75" w14:textId="77777777" w:rsidR="00F46818" w:rsidRPr="001B64DB" w:rsidRDefault="00B87FCA" w:rsidP="00B87FCA">
      <w:pPr>
        <w:pStyle w:val="ListParagraph"/>
        <w:numPr>
          <w:ilvl w:val="0"/>
          <w:numId w:val="11"/>
        </w:numPr>
        <w:rPr>
          <w:rFonts w:ascii="Times New Roman" w:hAnsi="Times New Roman" w:cs="Times New Roman"/>
        </w:rPr>
      </w:pPr>
      <w:r w:rsidRPr="001B64DB">
        <w:rPr>
          <w:rFonts w:ascii="Times New Roman" w:hAnsi="Times New Roman" w:cs="Times New Roman"/>
        </w:rPr>
        <w:t>Prepare ADAV</w:t>
      </w:r>
    </w:p>
    <w:p w14:paraId="01B84D42" w14:textId="77777777" w:rsidR="00B87FCA" w:rsidRPr="001B64DB" w:rsidRDefault="00B87FCA" w:rsidP="00B87FCA">
      <w:pPr>
        <w:pStyle w:val="ListParagraph"/>
        <w:numPr>
          <w:ilvl w:val="1"/>
          <w:numId w:val="11"/>
        </w:numPr>
        <w:rPr>
          <w:rFonts w:ascii="Times New Roman" w:hAnsi="Times New Roman" w:cs="Times New Roman"/>
        </w:rPr>
      </w:pPr>
      <w:r w:rsidRPr="001B64DB">
        <w:rPr>
          <w:rFonts w:ascii="Times New Roman" w:hAnsi="Times New Roman" w:cs="Times New Roman"/>
        </w:rPr>
        <w:t>Load mission data into ADAV</w:t>
      </w:r>
    </w:p>
    <w:p w14:paraId="16788CC9" w14:textId="77777777" w:rsidR="00B87FCA" w:rsidRPr="001B64DB" w:rsidRDefault="00B87FCA" w:rsidP="00B87FCA">
      <w:pPr>
        <w:pStyle w:val="ListParagraph"/>
        <w:numPr>
          <w:ilvl w:val="1"/>
          <w:numId w:val="11"/>
        </w:numPr>
        <w:rPr>
          <w:rFonts w:ascii="Times New Roman" w:hAnsi="Times New Roman" w:cs="Times New Roman"/>
        </w:rPr>
      </w:pPr>
      <w:r w:rsidRPr="001B64DB">
        <w:rPr>
          <w:rFonts w:ascii="Times New Roman" w:hAnsi="Times New Roman" w:cs="Times New Roman"/>
        </w:rPr>
        <w:t>Load fuel and consumables</w:t>
      </w:r>
    </w:p>
    <w:p w14:paraId="29BDAA27" w14:textId="77777777" w:rsidR="00B87FCA" w:rsidRPr="001B64DB" w:rsidRDefault="00B87FCA" w:rsidP="00B87FCA">
      <w:pPr>
        <w:pStyle w:val="ListParagraph"/>
        <w:numPr>
          <w:ilvl w:val="0"/>
          <w:numId w:val="11"/>
        </w:numPr>
        <w:rPr>
          <w:rFonts w:ascii="Times New Roman" w:hAnsi="Times New Roman" w:cs="Times New Roman"/>
        </w:rPr>
      </w:pPr>
      <w:r w:rsidRPr="001B64DB">
        <w:rPr>
          <w:rFonts w:ascii="Times New Roman" w:hAnsi="Times New Roman" w:cs="Times New Roman"/>
        </w:rPr>
        <w:t>Load onto an LHD ship at port and transit to a coastal location within 100 km of inland combat zone</w:t>
      </w:r>
    </w:p>
    <w:p w14:paraId="6C356E4F" w14:textId="77777777" w:rsidR="00B87FCA" w:rsidRPr="001B64DB" w:rsidRDefault="00B87FCA" w:rsidP="00B87FCA">
      <w:pPr>
        <w:pStyle w:val="ListParagraph"/>
        <w:numPr>
          <w:ilvl w:val="0"/>
          <w:numId w:val="11"/>
        </w:numPr>
        <w:rPr>
          <w:rFonts w:ascii="Times New Roman" w:hAnsi="Times New Roman" w:cs="Times New Roman"/>
        </w:rPr>
      </w:pPr>
      <w:r w:rsidRPr="001B64DB">
        <w:rPr>
          <w:rFonts w:ascii="Times New Roman" w:hAnsi="Times New Roman" w:cs="Times New Roman"/>
        </w:rPr>
        <w:t>Unload from an LHD ship at sea</w:t>
      </w:r>
    </w:p>
    <w:p w14:paraId="58D5CC3A" w14:textId="77777777" w:rsidR="00B87FCA" w:rsidRPr="001B64DB" w:rsidRDefault="00B87FCA" w:rsidP="00B87FCA">
      <w:pPr>
        <w:pStyle w:val="ListParagraph"/>
        <w:numPr>
          <w:ilvl w:val="0"/>
          <w:numId w:val="11"/>
        </w:numPr>
        <w:rPr>
          <w:rFonts w:ascii="Times New Roman" w:hAnsi="Times New Roman" w:cs="Times New Roman"/>
        </w:rPr>
      </w:pPr>
      <w:r w:rsidRPr="001B64DB">
        <w:rPr>
          <w:rFonts w:ascii="Times New Roman" w:hAnsi="Times New Roman" w:cs="Times New Roman"/>
        </w:rPr>
        <w:t>Move over water to shore whilst under attack from the following:</w:t>
      </w:r>
    </w:p>
    <w:p w14:paraId="1D08ACE8" w14:textId="77777777" w:rsidR="00B87FCA" w:rsidRPr="001B64DB" w:rsidRDefault="00B87FCA" w:rsidP="00B87FCA">
      <w:pPr>
        <w:pStyle w:val="ListParagraph"/>
        <w:numPr>
          <w:ilvl w:val="1"/>
          <w:numId w:val="11"/>
        </w:numPr>
        <w:rPr>
          <w:rFonts w:ascii="Times New Roman" w:hAnsi="Times New Roman" w:cs="Times New Roman"/>
        </w:rPr>
      </w:pPr>
      <w:r w:rsidRPr="001B64DB">
        <w:rPr>
          <w:rFonts w:ascii="Times New Roman" w:hAnsi="Times New Roman" w:cs="Times New Roman"/>
        </w:rPr>
        <w:t>Enemy soldiers utilizing handguns and mortars</w:t>
      </w:r>
    </w:p>
    <w:p w14:paraId="70DDFFF8" w14:textId="77777777" w:rsidR="00B87FCA" w:rsidRPr="001B64DB" w:rsidRDefault="00B87FCA" w:rsidP="00B87FCA">
      <w:pPr>
        <w:pStyle w:val="ListParagraph"/>
        <w:numPr>
          <w:ilvl w:val="1"/>
          <w:numId w:val="11"/>
        </w:numPr>
        <w:rPr>
          <w:rFonts w:ascii="Times New Roman" w:hAnsi="Times New Roman" w:cs="Times New Roman"/>
        </w:rPr>
      </w:pPr>
      <w:r w:rsidRPr="001B64DB">
        <w:rPr>
          <w:rFonts w:ascii="Times New Roman" w:hAnsi="Times New Roman" w:cs="Times New Roman"/>
        </w:rPr>
        <w:t>Amphibious Vehicles</w:t>
      </w:r>
    </w:p>
    <w:p w14:paraId="0FB1B612" w14:textId="77777777" w:rsidR="00B87FCA" w:rsidRPr="001B64DB" w:rsidRDefault="00B87FCA" w:rsidP="00B87FCA">
      <w:pPr>
        <w:pStyle w:val="ListParagraph"/>
        <w:numPr>
          <w:ilvl w:val="0"/>
          <w:numId w:val="11"/>
        </w:numPr>
        <w:rPr>
          <w:rFonts w:ascii="Times New Roman" w:hAnsi="Times New Roman" w:cs="Times New Roman"/>
        </w:rPr>
      </w:pPr>
      <w:r w:rsidRPr="001B64DB">
        <w:rPr>
          <w:rFonts w:ascii="Times New Roman" w:hAnsi="Times New Roman" w:cs="Times New Roman"/>
        </w:rPr>
        <w:t>Transition quickly from water to land</w:t>
      </w:r>
    </w:p>
    <w:p w14:paraId="2FA29673" w14:textId="77777777" w:rsidR="00B87FCA" w:rsidRPr="001B64DB" w:rsidRDefault="00B87FCA" w:rsidP="00B87FCA">
      <w:pPr>
        <w:pStyle w:val="ListParagraph"/>
        <w:numPr>
          <w:ilvl w:val="0"/>
          <w:numId w:val="11"/>
        </w:numPr>
        <w:rPr>
          <w:rFonts w:ascii="Times New Roman" w:hAnsi="Times New Roman" w:cs="Times New Roman"/>
        </w:rPr>
      </w:pPr>
      <w:r w:rsidRPr="001B64DB">
        <w:rPr>
          <w:rFonts w:ascii="Times New Roman" w:hAnsi="Times New Roman" w:cs="Times New Roman"/>
        </w:rPr>
        <w:t>Transit across land to the to the inland combat zone that involves numerous river and lake crossings.</w:t>
      </w:r>
    </w:p>
    <w:p w14:paraId="0B727F50" w14:textId="6DFCE89C" w:rsidR="00B87FCA" w:rsidRPr="001B64DB" w:rsidRDefault="00B87FCA" w:rsidP="00B87FCA">
      <w:pPr>
        <w:pStyle w:val="ListParagraph"/>
        <w:numPr>
          <w:ilvl w:val="0"/>
          <w:numId w:val="11"/>
        </w:numPr>
        <w:rPr>
          <w:rFonts w:ascii="Times New Roman" w:hAnsi="Times New Roman" w:cs="Times New Roman"/>
        </w:rPr>
      </w:pPr>
      <w:r w:rsidRPr="001B64DB">
        <w:rPr>
          <w:rFonts w:ascii="Times New Roman" w:eastAsia="Times New Roman" w:hAnsi="Times New Roman" w:cs="Times New Roman"/>
        </w:rPr>
        <w:t xml:space="preserve">Whilst in transit, protect the occupants and vehicle from enemy fire from amphibious and light </w:t>
      </w:r>
      <w:r w:rsidR="00E238E4">
        <w:rPr>
          <w:rFonts w:ascii="Times New Roman" w:eastAsia="Times New Roman" w:hAnsi="Times New Roman" w:cs="Times New Roman"/>
        </w:rPr>
        <w:t>armored</w:t>
      </w:r>
      <w:r w:rsidRPr="001B64DB">
        <w:rPr>
          <w:rFonts w:ascii="Times New Roman" w:eastAsia="Times New Roman" w:hAnsi="Times New Roman" w:cs="Times New Roman"/>
        </w:rPr>
        <w:t xml:space="preserve"> vehicles</w:t>
      </w:r>
    </w:p>
    <w:p w14:paraId="428AE91E" w14:textId="77777777" w:rsidR="00B87FCA" w:rsidRPr="001B64DB" w:rsidRDefault="00B87FCA" w:rsidP="00B87FCA">
      <w:pPr>
        <w:pStyle w:val="ListParagraph"/>
        <w:numPr>
          <w:ilvl w:val="0"/>
          <w:numId w:val="11"/>
        </w:numPr>
        <w:rPr>
          <w:rFonts w:ascii="Times New Roman" w:hAnsi="Times New Roman" w:cs="Times New Roman"/>
        </w:rPr>
      </w:pPr>
      <w:r w:rsidRPr="001B64DB">
        <w:rPr>
          <w:rFonts w:ascii="Times New Roman" w:hAnsi="Times New Roman" w:cs="Times New Roman"/>
        </w:rPr>
        <w:t>Remain on station at the combat zone for 48 hours</w:t>
      </w:r>
    </w:p>
    <w:p w14:paraId="661E018F" w14:textId="77777777" w:rsidR="00B87FCA" w:rsidRPr="001B64DB" w:rsidRDefault="00B87FCA" w:rsidP="00B87FCA">
      <w:pPr>
        <w:pStyle w:val="ListParagraph"/>
        <w:numPr>
          <w:ilvl w:val="0"/>
          <w:numId w:val="11"/>
        </w:numPr>
        <w:rPr>
          <w:rFonts w:ascii="Times New Roman" w:hAnsi="Times New Roman" w:cs="Times New Roman"/>
        </w:rPr>
      </w:pPr>
      <w:r w:rsidRPr="001B64DB">
        <w:rPr>
          <w:rFonts w:ascii="Times New Roman" w:hAnsi="Times New Roman" w:cs="Times New Roman"/>
        </w:rPr>
        <w:t>Whilst at the combat zone, neutralize the following threats:</w:t>
      </w:r>
    </w:p>
    <w:p w14:paraId="282EA6BD" w14:textId="77777777" w:rsidR="00B87FCA" w:rsidRPr="001B64DB" w:rsidRDefault="00B87FCA" w:rsidP="00B87FCA">
      <w:pPr>
        <w:pStyle w:val="ListParagraph"/>
        <w:numPr>
          <w:ilvl w:val="0"/>
          <w:numId w:val="12"/>
        </w:numPr>
        <w:rPr>
          <w:rFonts w:ascii="Times New Roman" w:hAnsi="Times New Roman" w:cs="Times New Roman"/>
        </w:rPr>
      </w:pPr>
      <w:r w:rsidRPr="001B64DB">
        <w:rPr>
          <w:rFonts w:ascii="Times New Roman" w:hAnsi="Times New Roman" w:cs="Times New Roman"/>
        </w:rPr>
        <w:t>Enemy Soldiers</w:t>
      </w:r>
    </w:p>
    <w:p w14:paraId="20BF67B2" w14:textId="77777777" w:rsidR="00B87FCA" w:rsidRPr="001B64DB" w:rsidRDefault="00B87FCA" w:rsidP="00B87FCA">
      <w:pPr>
        <w:pStyle w:val="ListParagraph"/>
        <w:numPr>
          <w:ilvl w:val="0"/>
          <w:numId w:val="12"/>
        </w:numPr>
        <w:rPr>
          <w:rFonts w:ascii="Times New Roman" w:hAnsi="Times New Roman" w:cs="Times New Roman"/>
        </w:rPr>
      </w:pPr>
      <w:r w:rsidRPr="001B64DB">
        <w:rPr>
          <w:rFonts w:ascii="Times New Roman" w:hAnsi="Times New Roman" w:cs="Times New Roman"/>
        </w:rPr>
        <w:t>Light Armored Vehicles</w:t>
      </w:r>
    </w:p>
    <w:p w14:paraId="69F9D2A1" w14:textId="77777777" w:rsidR="00B87FCA" w:rsidRPr="001B64DB" w:rsidRDefault="00B87FCA" w:rsidP="00B87FCA">
      <w:pPr>
        <w:pStyle w:val="ListParagraph"/>
        <w:numPr>
          <w:ilvl w:val="0"/>
          <w:numId w:val="12"/>
        </w:numPr>
        <w:rPr>
          <w:rFonts w:ascii="Times New Roman" w:hAnsi="Times New Roman" w:cs="Times New Roman"/>
        </w:rPr>
      </w:pPr>
      <w:r w:rsidRPr="001B64DB">
        <w:rPr>
          <w:rFonts w:ascii="Times New Roman" w:hAnsi="Times New Roman" w:cs="Times New Roman"/>
        </w:rPr>
        <w:t>Amphibious Vehicles</w:t>
      </w:r>
    </w:p>
    <w:p w14:paraId="301268D2" w14:textId="77777777" w:rsidR="00B87FCA" w:rsidRPr="001B64DB" w:rsidRDefault="00B87FCA" w:rsidP="00B87FCA">
      <w:pPr>
        <w:pStyle w:val="ListParagraph"/>
        <w:numPr>
          <w:ilvl w:val="0"/>
          <w:numId w:val="11"/>
        </w:numPr>
        <w:rPr>
          <w:rFonts w:ascii="Times New Roman" w:hAnsi="Times New Roman" w:cs="Times New Roman"/>
        </w:rPr>
      </w:pPr>
      <w:r w:rsidRPr="001B64DB">
        <w:rPr>
          <w:rFonts w:ascii="Times New Roman" w:hAnsi="Times New Roman" w:cs="Times New Roman"/>
        </w:rPr>
        <w:t>Return to ship for extraction</w:t>
      </w:r>
    </w:p>
    <w:p w14:paraId="34BF1C0E" w14:textId="28B95EFA" w:rsidR="00531B57" w:rsidRPr="00531B57" w:rsidRDefault="00531B57" w:rsidP="00531B57">
      <w:pPr>
        <w:pStyle w:val="Heading1"/>
        <w:rPr>
          <w:rFonts w:ascii="Times New Roman" w:hAnsi="Times New Roman" w:cs="Times New Roman"/>
        </w:rPr>
      </w:pPr>
      <w:r w:rsidRPr="00531B57">
        <w:rPr>
          <w:rFonts w:ascii="Times New Roman" w:hAnsi="Times New Roman" w:cs="Times New Roman"/>
        </w:rPr>
        <w:t xml:space="preserve">Scenario 3 – Sea-deployment via LCH with beach landing scenario </w:t>
      </w:r>
    </w:p>
    <w:p w14:paraId="22A412B7" w14:textId="77777777" w:rsidR="00531B57" w:rsidRPr="00531B57" w:rsidRDefault="00531B57" w:rsidP="00531B57">
      <w:pPr>
        <w:ind w:left="720"/>
        <w:rPr>
          <w:rFonts w:ascii="Times New Roman" w:hAnsi="Times New Roman" w:cs="Times New Roman"/>
          <w:color w:val="4472C4" w:themeColor="accent1"/>
        </w:rPr>
      </w:pPr>
      <w:r w:rsidRPr="00531B57">
        <w:rPr>
          <w:rFonts w:ascii="Times New Roman" w:hAnsi="Times New Roman" w:cs="Times New Roman"/>
          <w:color w:val="4472C4" w:themeColor="accent1"/>
        </w:rPr>
        <w:t>This mission relies on the ADAV’s ability to load and unload from a ship at sea and to neutralize enemy soldiers and vehicles.</w:t>
      </w:r>
    </w:p>
    <w:p w14:paraId="0B6EB0DA" w14:textId="77777777" w:rsidR="00531B57" w:rsidRPr="00531B57" w:rsidRDefault="00531B57" w:rsidP="00531B57">
      <w:pPr>
        <w:pStyle w:val="Heading2"/>
        <w:ind w:firstLine="720"/>
        <w:rPr>
          <w:rFonts w:ascii="Times New Roman" w:hAnsi="Times New Roman" w:cs="Times New Roman"/>
        </w:rPr>
      </w:pPr>
      <w:r w:rsidRPr="00531B57">
        <w:rPr>
          <w:rFonts w:ascii="Times New Roman" w:hAnsi="Times New Roman" w:cs="Times New Roman"/>
        </w:rPr>
        <w:t>Scenario Attributes</w:t>
      </w:r>
    </w:p>
    <w:tbl>
      <w:tblPr>
        <w:tblStyle w:val="TableGrid"/>
        <w:tblW w:w="0" w:type="auto"/>
        <w:jc w:val="center"/>
        <w:tblLook w:val="04A0" w:firstRow="1" w:lastRow="0" w:firstColumn="1" w:lastColumn="0" w:noHBand="0" w:noVBand="1"/>
      </w:tblPr>
      <w:tblGrid>
        <w:gridCol w:w="1435"/>
        <w:gridCol w:w="5760"/>
      </w:tblGrid>
      <w:tr w:rsidR="00531B57" w:rsidRPr="00531B57" w14:paraId="4479C80A" w14:textId="77777777" w:rsidTr="001D03B9">
        <w:trPr>
          <w:jc w:val="center"/>
        </w:trPr>
        <w:tc>
          <w:tcPr>
            <w:tcW w:w="1435" w:type="dxa"/>
          </w:tcPr>
          <w:p w14:paraId="308361C7" w14:textId="77777777" w:rsidR="00531B57" w:rsidRPr="00531B57" w:rsidRDefault="00531B57" w:rsidP="001D03B9">
            <w:pPr>
              <w:rPr>
                <w:rFonts w:ascii="Times New Roman" w:hAnsi="Times New Roman" w:cs="Times New Roman"/>
                <w:color w:val="4472C4" w:themeColor="accent1"/>
              </w:rPr>
            </w:pPr>
            <w:r w:rsidRPr="00531B57">
              <w:rPr>
                <w:rFonts w:ascii="Times New Roman" w:hAnsi="Times New Roman" w:cs="Times New Roman"/>
                <w:color w:val="4472C4" w:themeColor="accent1"/>
              </w:rPr>
              <w:t>Landscape</w:t>
            </w:r>
          </w:p>
        </w:tc>
        <w:tc>
          <w:tcPr>
            <w:tcW w:w="5760" w:type="dxa"/>
          </w:tcPr>
          <w:p w14:paraId="3B4AED2E" w14:textId="77777777" w:rsidR="00531B57" w:rsidRPr="00531B57" w:rsidRDefault="00531B57" w:rsidP="001D03B9">
            <w:pPr>
              <w:rPr>
                <w:rFonts w:ascii="Times New Roman" w:hAnsi="Times New Roman" w:cs="Times New Roman"/>
                <w:color w:val="4472C4" w:themeColor="accent1"/>
              </w:rPr>
            </w:pPr>
            <w:r w:rsidRPr="00531B57">
              <w:rPr>
                <w:rFonts w:ascii="Times New Roman" w:hAnsi="Times New Roman" w:cs="Times New Roman"/>
                <w:color w:val="4472C4" w:themeColor="accent1"/>
              </w:rPr>
              <w:t>Estuary and beachhead regions with no roadways with low-level tree and shrub density.</w:t>
            </w:r>
          </w:p>
        </w:tc>
      </w:tr>
      <w:tr w:rsidR="00531B57" w:rsidRPr="00531B57" w14:paraId="7776BF61" w14:textId="77777777" w:rsidTr="001D03B9">
        <w:trPr>
          <w:jc w:val="center"/>
        </w:trPr>
        <w:tc>
          <w:tcPr>
            <w:tcW w:w="1435" w:type="dxa"/>
          </w:tcPr>
          <w:p w14:paraId="0EFC08AB" w14:textId="77777777" w:rsidR="00531B57" w:rsidRPr="00531B57" w:rsidRDefault="00531B57" w:rsidP="001D03B9">
            <w:pPr>
              <w:rPr>
                <w:rFonts w:ascii="Times New Roman" w:hAnsi="Times New Roman" w:cs="Times New Roman"/>
                <w:color w:val="4472C4" w:themeColor="accent1"/>
              </w:rPr>
            </w:pPr>
            <w:r w:rsidRPr="00531B57">
              <w:rPr>
                <w:rFonts w:ascii="Times New Roman" w:hAnsi="Times New Roman" w:cs="Times New Roman"/>
                <w:color w:val="4472C4" w:themeColor="accent1"/>
              </w:rPr>
              <w:t>Weather</w:t>
            </w:r>
          </w:p>
        </w:tc>
        <w:tc>
          <w:tcPr>
            <w:tcW w:w="5760" w:type="dxa"/>
          </w:tcPr>
          <w:p w14:paraId="75E54436" w14:textId="77777777" w:rsidR="00531B57" w:rsidRPr="00531B57" w:rsidRDefault="00531B57" w:rsidP="001D03B9">
            <w:pPr>
              <w:rPr>
                <w:rFonts w:ascii="Times New Roman" w:hAnsi="Times New Roman" w:cs="Times New Roman"/>
                <w:color w:val="4472C4" w:themeColor="accent1"/>
              </w:rPr>
            </w:pPr>
            <w:r w:rsidRPr="00531B57">
              <w:rPr>
                <w:rFonts w:ascii="Times New Roman" w:hAnsi="Times New Roman" w:cs="Times New Roman"/>
                <w:color w:val="4472C4" w:themeColor="accent1"/>
              </w:rPr>
              <w:t>Dry, dusty with temperatures that range from 5° C to 50° C.</w:t>
            </w:r>
          </w:p>
        </w:tc>
      </w:tr>
      <w:tr w:rsidR="00531B57" w:rsidRPr="00531B57" w14:paraId="1B9E8ECE" w14:textId="77777777" w:rsidTr="001D03B9">
        <w:trPr>
          <w:jc w:val="center"/>
        </w:trPr>
        <w:tc>
          <w:tcPr>
            <w:tcW w:w="1435" w:type="dxa"/>
          </w:tcPr>
          <w:p w14:paraId="2198DE82" w14:textId="77777777" w:rsidR="00531B57" w:rsidRPr="00531B57" w:rsidRDefault="00531B57" w:rsidP="001D03B9">
            <w:pPr>
              <w:rPr>
                <w:rFonts w:ascii="Times New Roman" w:hAnsi="Times New Roman" w:cs="Times New Roman"/>
                <w:color w:val="4472C4" w:themeColor="accent1"/>
              </w:rPr>
            </w:pPr>
            <w:r w:rsidRPr="00531B57">
              <w:rPr>
                <w:rFonts w:ascii="Times New Roman" w:hAnsi="Times New Roman" w:cs="Times New Roman"/>
                <w:color w:val="4472C4" w:themeColor="accent1"/>
              </w:rPr>
              <w:t>Duration</w:t>
            </w:r>
          </w:p>
        </w:tc>
        <w:tc>
          <w:tcPr>
            <w:tcW w:w="5760" w:type="dxa"/>
          </w:tcPr>
          <w:p w14:paraId="009CD4DB" w14:textId="77777777" w:rsidR="00531B57" w:rsidRPr="00531B57" w:rsidRDefault="00531B57" w:rsidP="001D03B9">
            <w:pPr>
              <w:rPr>
                <w:rFonts w:ascii="Times New Roman" w:hAnsi="Times New Roman" w:cs="Times New Roman"/>
                <w:color w:val="4472C4" w:themeColor="accent1"/>
              </w:rPr>
            </w:pPr>
            <w:r w:rsidRPr="00531B57">
              <w:rPr>
                <w:rFonts w:ascii="Times New Roman" w:hAnsi="Times New Roman" w:cs="Times New Roman"/>
                <w:color w:val="4472C4" w:themeColor="accent1"/>
              </w:rPr>
              <w:t>2 months of missions; where each mission is separated by 4 days to allow the operators to rest and to repair and service the vehicle.</w:t>
            </w:r>
          </w:p>
        </w:tc>
      </w:tr>
      <w:tr w:rsidR="00531B57" w:rsidRPr="00531B57" w14:paraId="196D4C8A" w14:textId="77777777" w:rsidTr="001D03B9">
        <w:trPr>
          <w:jc w:val="center"/>
        </w:trPr>
        <w:tc>
          <w:tcPr>
            <w:tcW w:w="1435" w:type="dxa"/>
          </w:tcPr>
          <w:p w14:paraId="2CD945FC" w14:textId="77777777" w:rsidR="00531B57" w:rsidRPr="00531B57" w:rsidRDefault="00531B57" w:rsidP="001D03B9">
            <w:pPr>
              <w:rPr>
                <w:rFonts w:ascii="Times New Roman" w:hAnsi="Times New Roman" w:cs="Times New Roman"/>
                <w:color w:val="4472C4" w:themeColor="accent1"/>
              </w:rPr>
            </w:pPr>
            <w:r w:rsidRPr="00531B57">
              <w:rPr>
                <w:rFonts w:ascii="Times New Roman" w:hAnsi="Times New Roman" w:cs="Times New Roman"/>
                <w:color w:val="4472C4" w:themeColor="accent1"/>
              </w:rPr>
              <w:t>Concurrency</w:t>
            </w:r>
          </w:p>
        </w:tc>
        <w:tc>
          <w:tcPr>
            <w:tcW w:w="5760" w:type="dxa"/>
          </w:tcPr>
          <w:p w14:paraId="265EAF06" w14:textId="77777777" w:rsidR="00531B57" w:rsidRPr="00531B57" w:rsidRDefault="00531B57" w:rsidP="001D03B9">
            <w:pPr>
              <w:rPr>
                <w:rFonts w:ascii="Times New Roman" w:hAnsi="Times New Roman" w:cs="Times New Roman"/>
                <w:color w:val="4472C4" w:themeColor="accent1"/>
              </w:rPr>
            </w:pPr>
            <w:r w:rsidRPr="00531B57">
              <w:rPr>
                <w:rFonts w:ascii="Times New Roman" w:hAnsi="Times New Roman" w:cs="Times New Roman"/>
                <w:color w:val="4472C4" w:themeColor="accent1"/>
              </w:rPr>
              <w:t>Each mission can support up to 8 ADAVs at once.</w:t>
            </w:r>
          </w:p>
        </w:tc>
      </w:tr>
    </w:tbl>
    <w:p w14:paraId="111E13AE" w14:textId="77777777" w:rsidR="00531B57" w:rsidRPr="00531B57" w:rsidRDefault="00531B57" w:rsidP="00531B57">
      <w:pPr>
        <w:pStyle w:val="Heading2"/>
        <w:rPr>
          <w:rFonts w:ascii="Times New Roman" w:hAnsi="Times New Roman" w:cs="Times New Roman"/>
        </w:rPr>
      </w:pPr>
      <w:r w:rsidRPr="00531B57">
        <w:rPr>
          <w:rFonts w:ascii="Times New Roman" w:hAnsi="Times New Roman" w:cs="Times New Roman"/>
        </w:rPr>
        <w:lastRenderedPageBreak/>
        <w:tab/>
        <w:t>Scenario Activities</w:t>
      </w:r>
    </w:p>
    <w:p w14:paraId="49E5A542" w14:textId="77777777" w:rsidR="00531B57" w:rsidRPr="00531B57" w:rsidRDefault="00531B57" w:rsidP="00531B57">
      <w:pPr>
        <w:pStyle w:val="ListParagraph"/>
        <w:numPr>
          <w:ilvl w:val="0"/>
          <w:numId w:val="33"/>
        </w:numPr>
        <w:rPr>
          <w:rFonts w:ascii="Times New Roman" w:hAnsi="Times New Roman" w:cs="Times New Roman"/>
          <w:color w:val="4472C4" w:themeColor="accent1"/>
        </w:rPr>
      </w:pPr>
      <w:commentRangeStart w:id="4"/>
      <w:r w:rsidRPr="00531B57">
        <w:rPr>
          <w:rFonts w:ascii="Times New Roman" w:hAnsi="Times New Roman" w:cs="Times New Roman"/>
          <w:color w:val="4472C4" w:themeColor="accent1"/>
        </w:rPr>
        <w:t>Prepare ADAV</w:t>
      </w:r>
    </w:p>
    <w:p w14:paraId="0A01A92A" w14:textId="77777777" w:rsidR="00531B57" w:rsidRPr="00531B57" w:rsidRDefault="00531B57" w:rsidP="00531B57">
      <w:pPr>
        <w:pStyle w:val="ListParagraph"/>
        <w:numPr>
          <w:ilvl w:val="1"/>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Load mission data into ADAV</w:t>
      </w:r>
    </w:p>
    <w:p w14:paraId="7CC35352" w14:textId="77777777" w:rsidR="00531B57" w:rsidRPr="00531B57" w:rsidRDefault="00531B57" w:rsidP="00531B57">
      <w:pPr>
        <w:pStyle w:val="ListParagraph"/>
        <w:numPr>
          <w:ilvl w:val="1"/>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Load fuel and consumables</w:t>
      </w:r>
    </w:p>
    <w:p w14:paraId="6C60714A" w14:textId="77777777" w:rsidR="00531B57" w:rsidRPr="00531B57" w:rsidRDefault="00531B57" w:rsidP="00531B57">
      <w:pPr>
        <w:pStyle w:val="ListParagraph"/>
        <w:numPr>
          <w:ilvl w:val="0"/>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Load onto an LHD ship at port and transit to a coastal location within 100 km of inland combat zone</w:t>
      </w:r>
    </w:p>
    <w:p w14:paraId="4AE71181" w14:textId="77777777" w:rsidR="00531B57" w:rsidRPr="00531B57" w:rsidRDefault="00531B57" w:rsidP="00531B57">
      <w:pPr>
        <w:pStyle w:val="ListParagraph"/>
        <w:numPr>
          <w:ilvl w:val="0"/>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Unload from an LHD ship at sea</w:t>
      </w:r>
    </w:p>
    <w:p w14:paraId="1D9751D0" w14:textId="77777777" w:rsidR="00531B57" w:rsidRPr="00531B57" w:rsidRDefault="00531B57" w:rsidP="00531B57">
      <w:pPr>
        <w:pStyle w:val="ListParagraph"/>
        <w:numPr>
          <w:ilvl w:val="0"/>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Move over water to shore whilst under attack from the following:</w:t>
      </w:r>
    </w:p>
    <w:p w14:paraId="512A6B22" w14:textId="77777777" w:rsidR="00531B57" w:rsidRPr="00531B57" w:rsidRDefault="00531B57" w:rsidP="00531B57">
      <w:pPr>
        <w:pStyle w:val="ListParagraph"/>
        <w:numPr>
          <w:ilvl w:val="1"/>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Enemy soldiers utilizing handguns and mortars</w:t>
      </w:r>
    </w:p>
    <w:p w14:paraId="635CD7A2" w14:textId="77777777" w:rsidR="00531B57" w:rsidRPr="00531B57" w:rsidRDefault="00531B57" w:rsidP="00531B57">
      <w:pPr>
        <w:pStyle w:val="ListParagraph"/>
        <w:numPr>
          <w:ilvl w:val="1"/>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Amphibious Vehicles</w:t>
      </w:r>
    </w:p>
    <w:p w14:paraId="7BC94B59" w14:textId="77777777" w:rsidR="00531B57" w:rsidRPr="00531B57" w:rsidRDefault="00531B57" w:rsidP="00531B57">
      <w:pPr>
        <w:pStyle w:val="ListParagraph"/>
        <w:numPr>
          <w:ilvl w:val="0"/>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Transition quickly from water to land</w:t>
      </w:r>
    </w:p>
    <w:p w14:paraId="745C8BF1" w14:textId="77777777" w:rsidR="00531B57" w:rsidRPr="00531B57" w:rsidRDefault="00531B57" w:rsidP="00531B57">
      <w:pPr>
        <w:pStyle w:val="ListParagraph"/>
        <w:numPr>
          <w:ilvl w:val="0"/>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Transit across land to the to the inland combat zone that involves numerous river and lake crossings.</w:t>
      </w:r>
    </w:p>
    <w:p w14:paraId="1D718B13" w14:textId="77777777" w:rsidR="00531B57" w:rsidRPr="00531B57" w:rsidRDefault="00531B57" w:rsidP="00531B57">
      <w:pPr>
        <w:pStyle w:val="ListParagraph"/>
        <w:numPr>
          <w:ilvl w:val="0"/>
          <w:numId w:val="33"/>
        </w:numPr>
        <w:rPr>
          <w:rFonts w:ascii="Times New Roman" w:hAnsi="Times New Roman" w:cs="Times New Roman"/>
          <w:color w:val="4472C4" w:themeColor="accent1"/>
        </w:rPr>
      </w:pPr>
      <w:r w:rsidRPr="00531B57">
        <w:rPr>
          <w:rFonts w:ascii="Times New Roman" w:eastAsia="Times New Roman" w:hAnsi="Times New Roman" w:cs="Times New Roman"/>
          <w:color w:val="4472C4" w:themeColor="accent1"/>
        </w:rPr>
        <w:t>Whilst in transit, protect the occupants and vehicle from enemy fire from amphibious and light armored vehicles</w:t>
      </w:r>
    </w:p>
    <w:p w14:paraId="27F10862" w14:textId="77777777" w:rsidR="00531B57" w:rsidRPr="00531B57" w:rsidRDefault="00531B57" w:rsidP="00531B57">
      <w:pPr>
        <w:pStyle w:val="ListParagraph"/>
        <w:numPr>
          <w:ilvl w:val="0"/>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Remain on station at the combat zone for 48 hours</w:t>
      </w:r>
    </w:p>
    <w:p w14:paraId="64DB5F15" w14:textId="77777777" w:rsidR="00531B57" w:rsidRPr="00531B57" w:rsidRDefault="00531B57" w:rsidP="00531B57">
      <w:pPr>
        <w:pStyle w:val="ListParagraph"/>
        <w:numPr>
          <w:ilvl w:val="0"/>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Whilst at the combat zone, neutralize the following threats:</w:t>
      </w:r>
    </w:p>
    <w:p w14:paraId="4EDB8D68" w14:textId="77777777" w:rsidR="00531B57" w:rsidRPr="00531B57" w:rsidRDefault="00531B57" w:rsidP="00531B57">
      <w:pPr>
        <w:pStyle w:val="ListParagraph"/>
        <w:numPr>
          <w:ilvl w:val="0"/>
          <w:numId w:val="12"/>
        </w:numPr>
        <w:rPr>
          <w:rFonts w:ascii="Times New Roman" w:hAnsi="Times New Roman" w:cs="Times New Roman"/>
          <w:color w:val="4472C4" w:themeColor="accent1"/>
        </w:rPr>
      </w:pPr>
      <w:r w:rsidRPr="00531B57">
        <w:rPr>
          <w:rFonts w:ascii="Times New Roman" w:hAnsi="Times New Roman" w:cs="Times New Roman"/>
          <w:color w:val="4472C4" w:themeColor="accent1"/>
        </w:rPr>
        <w:t>Enemy Soldiers</w:t>
      </w:r>
    </w:p>
    <w:p w14:paraId="57CCB462" w14:textId="77777777" w:rsidR="00531B57" w:rsidRPr="00531B57" w:rsidRDefault="00531B57" w:rsidP="00531B57">
      <w:pPr>
        <w:pStyle w:val="ListParagraph"/>
        <w:numPr>
          <w:ilvl w:val="0"/>
          <w:numId w:val="12"/>
        </w:numPr>
        <w:rPr>
          <w:rFonts w:ascii="Times New Roman" w:hAnsi="Times New Roman" w:cs="Times New Roman"/>
          <w:color w:val="4472C4" w:themeColor="accent1"/>
        </w:rPr>
      </w:pPr>
      <w:r w:rsidRPr="00531B57">
        <w:rPr>
          <w:rFonts w:ascii="Times New Roman" w:hAnsi="Times New Roman" w:cs="Times New Roman"/>
          <w:color w:val="4472C4" w:themeColor="accent1"/>
        </w:rPr>
        <w:t>Light Armored Vehicles</w:t>
      </w:r>
    </w:p>
    <w:p w14:paraId="6330F921" w14:textId="77777777" w:rsidR="00531B57" w:rsidRPr="00531B57" w:rsidRDefault="00531B57" w:rsidP="00531B57">
      <w:pPr>
        <w:pStyle w:val="ListParagraph"/>
        <w:numPr>
          <w:ilvl w:val="0"/>
          <w:numId w:val="12"/>
        </w:numPr>
        <w:rPr>
          <w:rFonts w:ascii="Times New Roman" w:hAnsi="Times New Roman" w:cs="Times New Roman"/>
          <w:color w:val="4472C4" w:themeColor="accent1"/>
        </w:rPr>
      </w:pPr>
      <w:r w:rsidRPr="00531B57">
        <w:rPr>
          <w:rFonts w:ascii="Times New Roman" w:hAnsi="Times New Roman" w:cs="Times New Roman"/>
          <w:color w:val="4472C4" w:themeColor="accent1"/>
        </w:rPr>
        <w:t>Amphibious Vehicles</w:t>
      </w:r>
    </w:p>
    <w:p w14:paraId="1741073B" w14:textId="5A5CEC8C" w:rsidR="00531B57" w:rsidRPr="00531B57" w:rsidRDefault="00531B57" w:rsidP="00B87FCA">
      <w:pPr>
        <w:pStyle w:val="ListParagraph"/>
        <w:numPr>
          <w:ilvl w:val="0"/>
          <w:numId w:val="33"/>
        </w:numPr>
        <w:rPr>
          <w:rFonts w:ascii="Times New Roman" w:hAnsi="Times New Roman" w:cs="Times New Roman"/>
          <w:color w:val="4472C4" w:themeColor="accent1"/>
        </w:rPr>
      </w:pPr>
      <w:r w:rsidRPr="00531B57">
        <w:rPr>
          <w:rFonts w:ascii="Times New Roman" w:hAnsi="Times New Roman" w:cs="Times New Roman"/>
          <w:color w:val="4472C4" w:themeColor="accent1"/>
        </w:rPr>
        <w:t>Return to ship for extraction</w:t>
      </w:r>
      <w:commentRangeEnd w:id="4"/>
      <w:r>
        <w:rPr>
          <w:rStyle w:val="CommentReference"/>
          <w:rFonts w:ascii="Calibri" w:eastAsia="Calibri" w:hAnsi="Calibri" w:cs="Arial"/>
        </w:rPr>
        <w:commentReference w:id="4"/>
      </w:r>
    </w:p>
    <w:p w14:paraId="4D4BFD35" w14:textId="7F41B81C" w:rsidR="00B87FCA" w:rsidRPr="001B64DB" w:rsidRDefault="00B87FCA" w:rsidP="00B87FCA">
      <w:pPr>
        <w:pStyle w:val="Heading1"/>
        <w:rPr>
          <w:rFonts w:ascii="Times New Roman" w:hAnsi="Times New Roman" w:cs="Times New Roman"/>
          <w:color w:val="FF0000"/>
        </w:rPr>
      </w:pPr>
      <w:r w:rsidRPr="001B64DB">
        <w:rPr>
          <w:rFonts w:ascii="Times New Roman" w:hAnsi="Times New Roman" w:cs="Times New Roman"/>
          <w:color w:val="FF0000"/>
        </w:rPr>
        <w:t xml:space="preserve">Scenario </w:t>
      </w:r>
      <w:r w:rsidR="00531B57">
        <w:rPr>
          <w:rFonts w:ascii="Times New Roman" w:hAnsi="Times New Roman" w:cs="Times New Roman"/>
          <w:color w:val="FF0000"/>
        </w:rPr>
        <w:t>4</w:t>
      </w:r>
      <w:r w:rsidRPr="001B64DB">
        <w:rPr>
          <w:rFonts w:ascii="Times New Roman" w:hAnsi="Times New Roman" w:cs="Times New Roman"/>
          <w:color w:val="FF0000"/>
        </w:rPr>
        <w:t xml:space="preserve"> – Sea-deployment via LHD with beach landing scenario</w:t>
      </w:r>
      <w:r w:rsidR="00E110DA" w:rsidRPr="001B64DB">
        <w:rPr>
          <w:rFonts w:ascii="Times New Roman" w:hAnsi="Times New Roman" w:cs="Times New Roman"/>
          <w:color w:val="FF0000"/>
        </w:rPr>
        <w:t xml:space="preserve"> (extraction mission)</w:t>
      </w:r>
    </w:p>
    <w:p w14:paraId="773DA794" w14:textId="77777777" w:rsidR="00B87FCA" w:rsidRPr="001B64DB" w:rsidRDefault="00B87FCA" w:rsidP="00B87FCA">
      <w:pPr>
        <w:ind w:left="720"/>
        <w:rPr>
          <w:rFonts w:ascii="Times New Roman" w:hAnsi="Times New Roman" w:cs="Times New Roman"/>
        </w:rPr>
      </w:pPr>
      <w:r w:rsidRPr="001B64DB">
        <w:rPr>
          <w:rFonts w:ascii="Times New Roman" w:hAnsi="Times New Roman" w:cs="Times New Roman"/>
        </w:rPr>
        <w:t>This mission relies on the ADAV’s ability to operate in a stealthy mode.</w:t>
      </w:r>
    </w:p>
    <w:p w14:paraId="1352C3FE" w14:textId="77777777" w:rsidR="00B87FCA" w:rsidRPr="001B64DB" w:rsidRDefault="00B87FCA" w:rsidP="00B87FCA">
      <w:pPr>
        <w:pStyle w:val="Heading2"/>
        <w:ind w:firstLine="720"/>
        <w:rPr>
          <w:rFonts w:ascii="Times New Roman" w:hAnsi="Times New Roman" w:cs="Times New Roman"/>
          <w:color w:val="FF0000"/>
        </w:rPr>
      </w:pPr>
      <w:r w:rsidRPr="001B64DB">
        <w:rPr>
          <w:rFonts w:ascii="Times New Roman" w:hAnsi="Times New Roman" w:cs="Times New Roman"/>
          <w:color w:val="FF0000"/>
        </w:rPr>
        <w:t>Scenario Attributes</w:t>
      </w:r>
    </w:p>
    <w:tbl>
      <w:tblPr>
        <w:tblStyle w:val="TableGrid"/>
        <w:tblW w:w="0" w:type="auto"/>
        <w:jc w:val="center"/>
        <w:tblLook w:val="04A0" w:firstRow="1" w:lastRow="0" w:firstColumn="1" w:lastColumn="0" w:noHBand="0" w:noVBand="1"/>
      </w:tblPr>
      <w:tblGrid>
        <w:gridCol w:w="1435"/>
        <w:gridCol w:w="5760"/>
      </w:tblGrid>
      <w:tr w:rsidR="00B87FCA" w:rsidRPr="001B64DB" w14:paraId="3783E990" w14:textId="77777777" w:rsidTr="00936982">
        <w:trPr>
          <w:jc w:val="center"/>
        </w:trPr>
        <w:tc>
          <w:tcPr>
            <w:tcW w:w="1435" w:type="dxa"/>
          </w:tcPr>
          <w:p w14:paraId="6935980D"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Landscape</w:t>
            </w:r>
          </w:p>
        </w:tc>
        <w:tc>
          <w:tcPr>
            <w:tcW w:w="5760" w:type="dxa"/>
          </w:tcPr>
          <w:p w14:paraId="48170E14"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Estuary and beachhead regions with no roadways with low-level tree and shrub density.</w:t>
            </w:r>
          </w:p>
        </w:tc>
      </w:tr>
      <w:tr w:rsidR="00B87FCA" w:rsidRPr="001B64DB" w14:paraId="61BFD01F" w14:textId="77777777" w:rsidTr="00936982">
        <w:trPr>
          <w:jc w:val="center"/>
        </w:trPr>
        <w:tc>
          <w:tcPr>
            <w:tcW w:w="1435" w:type="dxa"/>
          </w:tcPr>
          <w:p w14:paraId="5AA3FA0D"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Weather</w:t>
            </w:r>
          </w:p>
        </w:tc>
        <w:tc>
          <w:tcPr>
            <w:tcW w:w="5760" w:type="dxa"/>
          </w:tcPr>
          <w:p w14:paraId="5FBC9C2A"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Dry, dusty with temperatures that range from 5° C to 50° C.</w:t>
            </w:r>
          </w:p>
        </w:tc>
      </w:tr>
      <w:tr w:rsidR="00B87FCA" w:rsidRPr="001B64DB" w14:paraId="7302C673" w14:textId="77777777" w:rsidTr="00936982">
        <w:trPr>
          <w:jc w:val="center"/>
        </w:trPr>
        <w:tc>
          <w:tcPr>
            <w:tcW w:w="1435" w:type="dxa"/>
          </w:tcPr>
          <w:p w14:paraId="16A01F70"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Duration</w:t>
            </w:r>
          </w:p>
        </w:tc>
        <w:tc>
          <w:tcPr>
            <w:tcW w:w="5760" w:type="dxa"/>
          </w:tcPr>
          <w:p w14:paraId="17E2CDED"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2 months of missions; where each mission is separated by 4 days to allow the operators to rest and to repair and service the vehicle.</w:t>
            </w:r>
          </w:p>
        </w:tc>
      </w:tr>
      <w:tr w:rsidR="00B87FCA" w:rsidRPr="001B64DB" w14:paraId="5F67C16B" w14:textId="77777777" w:rsidTr="00936982">
        <w:trPr>
          <w:jc w:val="center"/>
        </w:trPr>
        <w:tc>
          <w:tcPr>
            <w:tcW w:w="1435" w:type="dxa"/>
          </w:tcPr>
          <w:p w14:paraId="4C842350"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Concurrency</w:t>
            </w:r>
          </w:p>
        </w:tc>
        <w:tc>
          <w:tcPr>
            <w:tcW w:w="5760" w:type="dxa"/>
          </w:tcPr>
          <w:p w14:paraId="044B7F85" w14:textId="77777777" w:rsidR="00B87FCA" w:rsidRPr="001B64DB" w:rsidRDefault="00B87FCA" w:rsidP="00936982">
            <w:pPr>
              <w:rPr>
                <w:rFonts w:ascii="Times New Roman" w:hAnsi="Times New Roman" w:cs="Times New Roman"/>
              </w:rPr>
            </w:pPr>
            <w:r w:rsidRPr="001B64DB">
              <w:rPr>
                <w:rFonts w:ascii="Times New Roman" w:hAnsi="Times New Roman" w:cs="Times New Roman"/>
              </w:rPr>
              <w:t>Each mission can support up to 8 ADAVs at once.</w:t>
            </w:r>
          </w:p>
        </w:tc>
      </w:tr>
    </w:tbl>
    <w:p w14:paraId="2A74173D" w14:textId="77777777" w:rsidR="00B87FCA" w:rsidRPr="001B64DB" w:rsidRDefault="00B87FCA" w:rsidP="00B87FCA">
      <w:pPr>
        <w:pStyle w:val="Heading2"/>
        <w:rPr>
          <w:rFonts w:ascii="Times New Roman" w:hAnsi="Times New Roman" w:cs="Times New Roman"/>
          <w:color w:val="FF0000"/>
        </w:rPr>
      </w:pPr>
      <w:r w:rsidRPr="001B64DB">
        <w:rPr>
          <w:rFonts w:ascii="Times New Roman" w:hAnsi="Times New Roman" w:cs="Times New Roman"/>
          <w:color w:val="FF0000"/>
        </w:rPr>
        <w:tab/>
        <w:t>Scenario Activities</w:t>
      </w:r>
    </w:p>
    <w:p w14:paraId="42AC522E" w14:textId="77777777" w:rsidR="00B87FCA" w:rsidRPr="001B64DB" w:rsidRDefault="00B87FCA" w:rsidP="00B87FCA">
      <w:pPr>
        <w:pStyle w:val="ListParagraph"/>
        <w:numPr>
          <w:ilvl w:val="0"/>
          <w:numId w:val="17"/>
        </w:numPr>
        <w:rPr>
          <w:rFonts w:ascii="Times New Roman" w:hAnsi="Times New Roman" w:cs="Times New Roman"/>
        </w:rPr>
      </w:pPr>
      <w:r w:rsidRPr="001B64DB">
        <w:rPr>
          <w:rFonts w:ascii="Times New Roman" w:hAnsi="Times New Roman" w:cs="Times New Roman"/>
        </w:rPr>
        <w:t>Prepare ADAV</w:t>
      </w:r>
    </w:p>
    <w:p w14:paraId="67D99270" w14:textId="77777777" w:rsidR="00B87FCA" w:rsidRPr="001B64DB" w:rsidRDefault="00B87FCA" w:rsidP="00B87FCA">
      <w:pPr>
        <w:pStyle w:val="ListParagraph"/>
        <w:numPr>
          <w:ilvl w:val="1"/>
          <w:numId w:val="17"/>
        </w:numPr>
        <w:rPr>
          <w:rFonts w:ascii="Times New Roman" w:hAnsi="Times New Roman" w:cs="Times New Roman"/>
        </w:rPr>
      </w:pPr>
      <w:r w:rsidRPr="001B64DB">
        <w:rPr>
          <w:rFonts w:ascii="Times New Roman" w:hAnsi="Times New Roman" w:cs="Times New Roman"/>
        </w:rPr>
        <w:t>Load mission data into ADAV</w:t>
      </w:r>
    </w:p>
    <w:p w14:paraId="20D3C9D3" w14:textId="77777777" w:rsidR="00B87FCA" w:rsidRPr="001B64DB" w:rsidRDefault="00B87FCA" w:rsidP="00B87FCA">
      <w:pPr>
        <w:pStyle w:val="ListParagraph"/>
        <w:numPr>
          <w:ilvl w:val="1"/>
          <w:numId w:val="17"/>
        </w:numPr>
        <w:rPr>
          <w:rFonts w:ascii="Times New Roman" w:hAnsi="Times New Roman" w:cs="Times New Roman"/>
        </w:rPr>
      </w:pPr>
      <w:r w:rsidRPr="001B64DB">
        <w:rPr>
          <w:rFonts w:ascii="Times New Roman" w:hAnsi="Times New Roman" w:cs="Times New Roman"/>
        </w:rPr>
        <w:t>Load fuel and consumables</w:t>
      </w:r>
    </w:p>
    <w:p w14:paraId="77F27625" w14:textId="77777777" w:rsidR="00B87FCA" w:rsidRPr="001B64DB" w:rsidRDefault="00B87FCA" w:rsidP="00B87FCA">
      <w:pPr>
        <w:pStyle w:val="ListParagraph"/>
        <w:numPr>
          <w:ilvl w:val="0"/>
          <w:numId w:val="17"/>
        </w:numPr>
        <w:rPr>
          <w:rFonts w:ascii="Times New Roman" w:hAnsi="Times New Roman" w:cs="Times New Roman"/>
        </w:rPr>
      </w:pPr>
      <w:r w:rsidRPr="001B64DB">
        <w:rPr>
          <w:rFonts w:ascii="Times New Roman" w:hAnsi="Times New Roman" w:cs="Times New Roman"/>
        </w:rPr>
        <w:t>Load onto an LHD ship at port and transit to a coastal location within 100 km of inland combat zone</w:t>
      </w:r>
    </w:p>
    <w:p w14:paraId="2BAB691F" w14:textId="77777777" w:rsidR="00B87FCA" w:rsidRPr="001B64DB" w:rsidRDefault="00B87FCA" w:rsidP="00B87FCA">
      <w:pPr>
        <w:pStyle w:val="ListParagraph"/>
        <w:numPr>
          <w:ilvl w:val="0"/>
          <w:numId w:val="17"/>
        </w:numPr>
        <w:rPr>
          <w:rFonts w:ascii="Times New Roman" w:hAnsi="Times New Roman" w:cs="Times New Roman"/>
        </w:rPr>
      </w:pPr>
      <w:r w:rsidRPr="001B64DB">
        <w:rPr>
          <w:rFonts w:ascii="Times New Roman" w:hAnsi="Times New Roman" w:cs="Times New Roman"/>
        </w:rPr>
        <w:t>Unload from an LHD ship at sea</w:t>
      </w:r>
    </w:p>
    <w:p w14:paraId="69EC9184" w14:textId="77777777" w:rsidR="00B87FCA" w:rsidRPr="001B64DB" w:rsidRDefault="00B87FCA" w:rsidP="00B87FCA">
      <w:pPr>
        <w:pStyle w:val="ListParagraph"/>
        <w:numPr>
          <w:ilvl w:val="0"/>
          <w:numId w:val="17"/>
        </w:numPr>
        <w:rPr>
          <w:rFonts w:ascii="Times New Roman" w:hAnsi="Times New Roman" w:cs="Times New Roman"/>
        </w:rPr>
      </w:pPr>
      <w:r w:rsidRPr="001B64DB">
        <w:rPr>
          <w:rFonts w:ascii="Times New Roman" w:hAnsi="Times New Roman" w:cs="Times New Roman"/>
        </w:rPr>
        <w:t>Move over water to shore whilst under attack from the following:</w:t>
      </w:r>
    </w:p>
    <w:p w14:paraId="33976B31" w14:textId="77777777" w:rsidR="00B87FCA" w:rsidRPr="001B64DB" w:rsidRDefault="00B87FCA" w:rsidP="00B87FCA">
      <w:pPr>
        <w:pStyle w:val="ListParagraph"/>
        <w:numPr>
          <w:ilvl w:val="1"/>
          <w:numId w:val="17"/>
        </w:numPr>
        <w:rPr>
          <w:rFonts w:ascii="Times New Roman" w:hAnsi="Times New Roman" w:cs="Times New Roman"/>
        </w:rPr>
      </w:pPr>
      <w:r w:rsidRPr="001B64DB">
        <w:rPr>
          <w:rFonts w:ascii="Times New Roman" w:hAnsi="Times New Roman" w:cs="Times New Roman"/>
        </w:rPr>
        <w:t>Enemy soldiers utilizing handguns and mortars</w:t>
      </w:r>
    </w:p>
    <w:p w14:paraId="52F80267" w14:textId="77777777" w:rsidR="00B87FCA" w:rsidRPr="001B64DB" w:rsidRDefault="00B87FCA" w:rsidP="00B87FCA">
      <w:pPr>
        <w:pStyle w:val="ListParagraph"/>
        <w:numPr>
          <w:ilvl w:val="1"/>
          <w:numId w:val="17"/>
        </w:numPr>
        <w:rPr>
          <w:rFonts w:ascii="Times New Roman" w:hAnsi="Times New Roman" w:cs="Times New Roman"/>
        </w:rPr>
      </w:pPr>
      <w:r w:rsidRPr="001B64DB">
        <w:rPr>
          <w:rFonts w:ascii="Times New Roman" w:hAnsi="Times New Roman" w:cs="Times New Roman"/>
        </w:rPr>
        <w:t>Amphibious Vehicles</w:t>
      </w:r>
    </w:p>
    <w:p w14:paraId="0F810DD3" w14:textId="77777777" w:rsidR="00B87FCA" w:rsidRPr="001B64DB" w:rsidRDefault="00B87FCA" w:rsidP="00B87FCA">
      <w:pPr>
        <w:pStyle w:val="ListParagraph"/>
        <w:numPr>
          <w:ilvl w:val="0"/>
          <w:numId w:val="17"/>
        </w:numPr>
        <w:rPr>
          <w:rFonts w:ascii="Times New Roman" w:hAnsi="Times New Roman" w:cs="Times New Roman"/>
        </w:rPr>
      </w:pPr>
      <w:r w:rsidRPr="001B64DB">
        <w:rPr>
          <w:rFonts w:ascii="Times New Roman" w:hAnsi="Times New Roman" w:cs="Times New Roman"/>
        </w:rPr>
        <w:t>Transition quickly from water to land</w:t>
      </w:r>
    </w:p>
    <w:p w14:paraId="64FC1A69" w14:textId="77777777" w:rsidR="00B87FCA" w:rsidRPr="001B64DB" w:rsidRDefault="00B87FCA" w:rsidP="00B87FCA">
      <w:pPr>
        <w:pStyle w:val="ListParagraph"/>
        <w:numPr>
          <w:ilvl w:val="0"/>
          <w:numId w:val="17"/>
        </w:numPr>
        <w:rPr>
          <w:rFonts w:ascii="Times New Roman" w:hAnsi="Times New Roman" w:cs="Times New Roman"/>
        </w:rPr>
      </w:pPr>
      <w:r w:rsidRPr="001B64DB">
        <w:rPr>
          <w:rFonts w:ascii="Times New Roman" w:hAnsi="Times New Roman" w:cs="Times New Roman"/>
        </w:rPr>
        <w:t>Transit across land to the to the inland combat zone that involves numerous river and lake crossings.</w:t>
      </w:r>
    </w:p>
    <w:p w14:paraId="368E2847" w14:textId="77777777" w:rsidR="00B87FCA" w:rsidRPr="001B64DB" w:rsidRDefault="00B87FCA" w:rsidP="00B87FCA">
      <w:pPr>
        <w:pStyle w:val="ListParagraph"/>
        <w:numPr>
          <w:ilvl w:val="0"/>
          <w:numId w:val="17"/>
        </w:numPr>
        <w:rPr>
          <w:rFonts w:ascii="Times New Roman" w:hAnsi="Times New Roman" w:cs="Times New Roman"/>
        </w:rPr>
      </w:pPr>
      <w:r w:rsidRPr="001B64DB">
        <w:rPr>
          <w:rFonts w:ascii="Times New Roman" w:hAnsi="Times New Roman" w:cs="Times New Roman"/>
        </w:rPr>
        <w:t>Whilst in transit perform the following:</w:t>
      </w:r>
    </w:p>
    <w:p w14:paraId="06AC087C" w14:textId="77777777" w:rsidR="00B87FCA" w:rsidRPr="001B64DB" w:rsidRDefault="00B87FCA" w:rsidP="00B87FCA">
      <w:pPr>
        <w:pStyle w:val="ListParagraph"/>
        <w:numPr>
          <w:ilvl w:val="1"/>
          <w:numId w:val="17"/>
        </w:numPr>
        <w:rPr>
          <w:rFonts w:ascii="Times New Roman" w:hAnsi="Times New Roman" w:cs="Times New Roman"/>
        </w:rPr>
      </w:pPr>
      <w:r w:rsidRPr="001B64DB">
        <w:rPr>
          <w:rFonts w:ascii="Times New Roman" w:hAnsi="Times New Roman" w:cs="Times New Roman"/>
        </w:rPr>
        <w:lastRenderedPageBreak/>
        <w:t>Operate the ADAV in its stealthiest mode to avoid being detected and engaged by the enemy</w:t>
      </w:r>
    </w:p>
    <w:p w14:paraId="10CE249D" w14:textId="77777777" w:rsidR="00B87FCA" w:rsidRPr="001B64DB" w:rsidRDefault="00B87FCA" w:rsidP="00B87FCA">
      <w:pPr>
        <w:pStyle w:val="ListParagraph"/>
        <w:numPr>
          <w:ilvl w:val="1"/>
          <w:numId w:val="17"/>
        </w:numPr>
        <w:rPr>
          <w:rFonts w:ascii="Times New Roman" w:hAnsi="Times New Roman" w:cs="Times New Roman"/>
        </w:rPr>
      </w:pPr>
      <w:r w:rsidRPr="001B64DB">
        <w:rPr>
          <w:rFonts w:ascii="Times New Roman" w:hAnsi="Times New Roman" w:cs="Times New Roman"/>
        </w:rPr>
        <w:t>Sense and avoid Nuclear, Biological, and Chemical (NBC) agents</w:t>
      </w:r>
    </w:p>
    <w:p w14:paraId="4F5F4AEA" w14:textId="77777777" w:rsidR="00B87FCA" w:rsidRPr="001B64DB" w:rsidRDefault="00B87FCA" w:rsidP="00B87FCA">
      <w:pPr>
        <w:pStyle w:val="ListParagraph"/>
        <w:numPr>
          <w:ilvl w:val="1"/>
          <w:numId w:val="17"/>
        </w:numPr>
        <w:rPr>
          <w:rFonts w:ascii="Times New Roman" w:hAnsi="Times New Roman" w:cs="Times New Roman"/>
        </w:rPr>
      </w:pPr>
      <w:r w:rsidRPr="001B64DB">
        <w:rPr>
          <w:rFonts w:ascii="Times New Roman" w:hAnsi="Times New Roman" w:cs="Times New Roman"/>
        </w:rPr>
        <w:t>Protect the occupants and vehicle from enemy fire from amphibious and light-armored vehicles</w:t>
      </w:r>
    </w:p>
    <w:p w14:paraId="15C9CF79" w14:textId="77777777" w:rsidR="00B87FCA" w:rsidRPr="001B64DB" w:rsidRDefault="00B87FCA" w:rsidP="00B87FCA">
      <w:pPr>
        <w:pStyle w:val="ListParagraph"/>
        <w:numPr>
          <w:ilvl w:val="0"/>
          <w:numId w:val="17"/>
        </w:numPr>
        <w:rPr>
          <w:rFonts w:ascii="Times New Roman" w:hAnsi="Times New Roman" w:cs="Times New Roman"/>
        </w:rPr>
      </w:pPr>
      <w:r w:rsidRPr="001B64DB">
        <w:rPr>
          <w:rFonts w:ascii="Times New Roman" w:hAnsi="Times New Roman" w:cs="Times New Roman"/>
        </w:rPr>
        <w:t>Pick up soldiers. Provide cover fire for the soldiers as they board the ADAV.</w:t>
      </w:r>
    </w:p>
    <w:p w14:paraId="7A290DF9" w14:textId="2820DC66" w:rsidR="00B87FCA" w:rsidRDefault="00D47A14" w:rsidP="00B87FCA">
      <w:pPr>
        <w:pStyle w:val="ListParagraph"/>
        <w:numPr>
          <w:ilvl w:val="0"/>
          <w:numId w:val="17"/>
        </w:numPr>
        <w:rPr>
          <w:rFonts w:ascii="Times New Roman" w:hAnsi="Times New Roman" w:cs="Times New Roman"/>
        </w:rPr>
      </w:pPr>
      <w:r w:rsidRPr="001B64DB">
        <w:rPr>
          <w:rFonts w:ascii="Times New Roman" w:hAnsi="Times New Roman" w:cs="Times New Roman"/>
        </w:rPr>
        <w:t>Return to ship whilst operating the ADAV in its stealthiest mode to avoid being detected and engaged by the enemy. Protect the occupants and vehicle from enemy fire from amphibious and light-armored vehicles.</w:t>
      </w:r>
    </w:p>
    <w:p w14:paraId="65C0CB4B" w14:textId="4E5B2081" w:rsidR="00531B57" w:rsidRPr="001B64DB" w:rsidRDefault="00531B57" w:rsidP="00531B57">
      <w:pPr>
        <w:pStyle w:val="Heading1"/>
        <w:rPr>
          <w:rFonts w:ascii="Times New Roman" w:hAnsi="Times New Roman" w:cs="Times New Roman"/>
          <w:color w:val="FF0000"/>
        </w:rPr>
      </w:pPr>
      <w:r w:rsidRPr="001B64DB">
        <w:rPr>
          <w:rFonts w:ascii="Times New Roman" w:hAnsi="Times New Roman" w:cs="Times New Roman"/>
          <w:color w:val="FF0000"/>
        </w:rPr>
        <w:t xml:space="preserve">Scenario </w:t>
      </w:r>
      <w:r>
        <w:rPr>
          <w:rFonts w:ascii="Times New Roman" w:hAnsi="Times New Roman" w:cs="Times New Roman"/>
          <w:color w:val="FF0000"/>
        </w:rPr>
        <w:t>5</w:t>
      </w:r>
      <w:r w:rsidRPr="001B64DB">
        <w:rPr>
          <w:rFonts w:ascii="Times New Roman" w:hAnsi="Times New Roman" w:cs="Times New Roman"/>
          <w:color w:val="FF0000"/>
        </w:rPr>
        <w:t xml:space="preserve"> – </w:t>
      </w:r>
      <w:r>
        <w:rPr>
          <w:rFonts w:ascii="Times New Roman" w:hAnsi="Times New Roman" w:cs="Times New Roman"/>
          <w:color w:val="FF0000"/>
        </w:rPr>
        <w:t>Foot Soldier Infiltration</w:t>
      </w:r>
    </w:p>
    <w:p w14:paraId="3043DCC1" w14:textId="77777777" w:rsidR="00531B57" w:rsidRPr="001B64DB" w:rsidRDefault="00531B57" w:rsidP="00531B57">
      <w:pPr>
        <w:ind w:left="720"/>
        <w:rPr>
          <w:rFonts w:ascii="Times New Roman" w:hAnsi="Times New Roman" w:cs="Times New Roman"/>
        </w:rPr>
      </w:pPr>
      <w:commentRangeStart w:id="5"/>
      <w:r w:rsidRPr="001B64DB">
        <w:rPr>
          <w:rFonts w:ascii="Times New Roman" w:hAnsi="Times New Roman" w:cs="Times New Roman"/>
        </w:rPr>
        <w:t>This mission relies on the ADAV’s ability to operate in a stealthy mode.</w:t>
      </w:r>
    </w:p>
    <w:p w14:paraId="3678B028" w14:textId="77777777" w:rsidR="00531B57" w:rsidRPr="001B64DB" w:rsidRDefault="00531B57" w:rsidP="00531B57">
      <w:pPr>
        <w:pStyle w:val="Heading2"/>
        <w:ind w:firstLine="720"/>
        <w:rPr>
          <w:rFonts w:ascii="Times New Roman" w:hAnsi="Times New Roman" w:cs="Times New Roman"/>
          <w:color w:val="FF0000"/>
        </w:rPr>
      </w:pPr>
      <w:r w:rsidRPr="001B64DB">
        <w:rPr>
          <w:rFonts w:ascii="Times New Roman" w:hAnsi="Times New Roman" w:cs="Times New Roman"/>
          <w:color w:val="FF0000"/>
        </w:rPr>
        <w:t>Scenario Attributes</w:t>
      </w:r>
    </w:p>
    <w:tbl>
      <w:tblPr>
        <w:tblStyle w:val="TableGrid"/>
        <w:tblW w:w="0" w:type="auto"/>
        <w:jc w:val="center"/>
        <w:tblLook w:val="04A0" w:firstRow="1" w:lastRow="0" w:firstColumn="1" w:lastColumn="0" w:noHBand="0" w:noVBand="1"/>
      </w:tblPr>
      <w:tblGrid>
        <w:gridCol w:w="1435"/>
        <w:gridCol w:w="5760"/>
      </w:tblGrid>
      <w:tr w:rsidR="00531B57" w:rsidRPr="001B64DB" w14:paraId="7E83D07F" w14:textId="77777777" w:rsidTr="001D03B9">
        <w:trPr>
          <w:jc w:val="center"/>
        </w:trPr>
        <w:tc>
          <w:tcPr>
            <w:tcW w:w="1435" w:type="dxa"/>
          </w:tcPr>
          <w:p w14:paraId="4F0AB26A" w14:textId="77777777" w:rsidR="00531B57" w:rsidRPr="001B64DB" w:rsidRDefault="00531B57" w:rsidP="001D03B9">
            <w:pPr>
              <w:rPr>
                <w:rFonts w:ascii="Times New Roman" w:hAnsi="Times New Roman" w:cs="Times New Roman"/>
              </w:rPr>
            </w:pPr>
            <w:r w:rsidRPr="001B64DB">
              <w:rPr>
                <w:rFonts w:ascii="Times New Roman" w:hAnsi="Times New Roman" w:cs="Times New Roman"/>
              </w:rPr>
              <w:t>Landscape</w:t>
            </w:r>
          </w:p>
        </w:tc>
        <w:tc>
          <w:tcPr>
            <w:tcW w:w="5760" w:type="dxa"/>
          </w:tcPr>
          <w:p w14:paraId="686B7C13" w14:textId="77777777" w:rsidR="00531B57" w:rsidRPr="001B64DB" w:rsidRDefault="00531B57" w:rsidP="001D03B9">
            <w:pPr>
              <w:rPr>
                <w:rFonts w:ascii="Times New Roman" w:hAnsi="Times New Roman" w:cs="Times New Roman"/>
              </w:rPr>
            </w:pPr>
            <w:r w:rsidRPr="001B64DB">
              <w:rPr>
                <w:rFonts w:ascii="Times New Roman" w:hAnsi="Times New Roman" w:cs="Times New Roman"/>
              </w:rPr>
              <w:t>Estuary and beachhead regions with no roadways with low-level tree and shrub density.</w:t>
            </w:r>
          </w:p>
        </w:tc>
      </w:tr>
      <w:tr w:rsidR="00531B57" w:rsidRPr="001B64DB" w14:paraId="6807853C" w14:textId="77777777" w:rsidTr="001D03B9">
        <w:trPr>
          <w:jc w:val="center"/>
        </w:trPr>
        <w:tc>
          <w:tcPr>
            <w:tcW w:w="1435" w:type="dxa"/>
          </w:tcPr>
          <w:p w14:paraId="21E2920C" w14:textId="77777777" w:rsidR="00531B57" w:rsidRPr="001B64DB" w:rsidRDefault="00531B57" w:rsidP="001D03B9">
            <w:pPr>
              <w:rPr>
                <w:rFonts w:ascii="Times New Roman" w:hAnsi="Times New Roman" w:cs="Times New Roman"/>
              </w:rPr>
            </w:pPr>
            <w:r w:rsidRPr="001B64DB">
              <w:rPr>
                <w:rFonts w:ascii="Times New Roman" w:hAnsi="Times New Roman" w:cs="Times New Roman"/>
              </w:rPr>
              <w:t>Weather</w:t>
            </w:r>
          </w:p>
        </w:tc>
        <w:tc>
          <w:tcPr>
            <w:tcW w:w="5760" w:type="dxa"/>
          </w:tcPr>
          <w:p w14:paraId="0C099E38" w14:textId="77777777" w:rsidR="00531B57" w:rsidRPr="001B64DB" w:rsidRDefault="00531B57" w:rsidP="001D03B9">
            <w:pPr>
              <w:rPr>
                <w:rFonts w:ascii="Times New Roman" w:hAnsi="Times New Roman" w:cs="Times New Roman"/>
              </w:rPr>
            </w:pPr>
            <w:r w:rsidRPr="001B64DB">
              <w:rPr>
                <w:rFonts w:ascii="Times New Roman" w:hAnsi="Times New Roman" w:cs="Times New Roman"/>
              </w:rPr>
              <w:t>Dry, dusty with temperatures that range from 5° C to 50° C.</w:t>
            </w:r>
          </w:p>
        </w:tc>
      </w:tr>
      <w:tr w:rsidR="00531B57" w:rsidRPr="001B64DB" w14:paraId="0B37C4C7" w14:textId="77777777" w:rsidTr="001D03B9">
        <w:trPr>
          <w:jc w:val="center"/>
        </w:trPr>
        <w:tc>
          <w:tcPr>
            <w:tcW w:w="1435" w:type="dxa"/>
          </w:tcPr>
          <w:p w14:paraId="038F4629" w14:textId="77777777" w:rsidR="00531B57" w:rsidRPr="001B64DB" w:rsidRDefault="00531B57" w:rsidP="001D03B9">
            <w:pPr>
              <w:rPr>
                <w:rFonts w:ascii="Times New Roman" w:hAnsi="Times New Roman" w:cs="Times New Roman"/>
              </w:rPr>
            </w:pPr>
            <w:r w:rsidRPr="001B64DB">
              <w:rPr>
                <w:rFonts w:ascii="Times New Roman" w:hAnsi="Times New Roman" w:cs="Times New Roman"/>
              </w:rPr>
              <w:t>Duration</w:t>
            </w:r>
          </w:p>
        </w:tc>
        <w:tc>
          <w:tcPr>
            <w:tcW w:w="5760" w:type="dxa"/>
          </w:tcPr>
          <w:p w14:paraId="2A8353EF" w14:textId="77777777" w:rsidR="00531B57" w:rsidRPr="001B64DB" w:rsidRDefault="00531B57" w:rsidP="001D03B9">
            <w:pPr>
              <w:rPr>
                <w:rFonts w:ascii="Times New Roman" w:hAnsi="Times New Roman" w:cs="Times New Roman"/>
              </w:rPr>
            </w:pPr>
            <w:r w:rsidRPr="001B64DB">
              <w:rPr>
                <w:rFonts w:ascii="Times New Roman" w:hAnsi="Times New Roman" w:cs="Times New Roman"/>
              </w:rPr>
              <w:t>2 months of missions; where each mission is separated by 4 days to allow the operators to rest and to repair and service the vehicle.</w:t>
            </w:r>
          </w:p>
        </w:tc>
      </w:tr>
      <w:tr w:rsidR="00531B57" w:rsidRPr="001B64DB" w14:paraId="39E9411F" w14:textId="77777777" w:rsidTr="001D03B9">
        <w:trPr>
          <w:jc w:val="center"/>
        </w:trPr>
        <w:tc>
          <w:tcPr>
            <w:tcW w:w="1435" w:type="dxa"/>
          </w:tcPr>
          <w:p w14:paraId="7584CEAC" w14:textId="77777777" w:rsidR="00531B57" w:rsidRPr="001B64DB" w:rsidRDefault="00531B57" w:rsidP="001D03B9">
            <w:pPr>
              <w:rPr>
                <w:rFonts w:ascii="Times New Roman" w:hAnsi="Times New Roman" w:cs="Times New Roman"/>
              </w:rPr>
            </w:pPr>
            <w:r w:rsidRPr="001B64DB">
              <w:rPr>
                <w:rFonts w:ascii="Times New Roman" w:hAnsi="Times New Roman" w:cs="Times New Roman"/>
              </w:rPr>
              <w:t>Concurrency</w:t>
            </w:r>
          </w:p>
        </w:tc>
        <w:tc>
          <w:tcPr>
            <w:tcW w:w="5760" w:type="dxa"/>
          </w:tcPr>
          <w:p w14:paraId="02F98829" w14:textId="77777777" w:rsidR="00531B57" w:rsidRPr="001B64DB" w:rsidRDefault="00531B57" w:rsidP="001D03B9">
            <w:pPr>
              <w:rPr>
                <w:rFonts w:ascii="Times New Roman" w:hAnsi="Times New Roman" w:cs="Times New Roman"/>
              </w:rPr>
            </w:pPr>
            <w:r w:rsidRPr="001B64DB">
              <w:rPr>
                <w:rFonts w:ascii="Times New Roman" w:hAnsi="Times New Roman" w:cs="Times New Roman"/>
              </w:rPr>
              <w:t>Each mission can support up to 8 ADAVs at once.</w:t>
            </w:r>
          </w:p>
        </w:tc>
      </w:tr>
    </w:tbl>
    <w:p w14:paraId="44740CE5" w14:textId="77777777" w:rsidR="00531B57" w:rsidRPr="001B64DB" w:rsidRDefault="00531B57" w:rsidP="00531B57">
      <w:pPr>
        <w:pStyle w:val="Heading2"/>
        <w:rPr>
          <w:rFonts w:ascii="Times New Roman" w:hAnsi="Times New Roman" w:cs="Times New Roman"/>
          <w:color w:val="FF0000"/>
        </w:rPr>
      </w:pPr>
      <w:r w:rsidRPr="001B64DB">
        <w:rPr>
          <w:rFonts w:ascii="Times New Roman" w:hAnsi="Times New Roman" w:cs="Times New Roman"/>
          <w:color w:val="FF0000"/>
        </w:rPr>
        <w:tab/>
        <w:t>Scenario Activities</w:t>
      </w:r>
    </w:p>
    <w:p w14:paraId="331F7460" w14:textId="77777777" w:rsidR="00531B57" w:rsidRPr="001B64DB" w:rsidRDefault="00531B57" w:rsidP="00531B57">
      <w:pPr>
        <w:pStyle w:val="ListParagraph"/>
        <w:numPr>
          <w:ilvl w:val="0"/>
          <w:numId w:val="34"/>
        </w:numPr>
        <w:rPr>
          <w:rFonts w:ascii="Times New Roman" w:hAnsi="Times New Roman" w:cs="Times New Roman"/>
        </w:rPr>
      </w:pPr>
      <w:r w:rsidRPr="001B64DB">
        <w:rPr>
          <w:rFonts w:ascii="Times New Roman" w:hAnsi="Times New Roman" w:cs="Times New Roman"/>
        </w:rPr>
        <w:t>Prepare ADAV</w:t>
      </w:r>
    </w:p>
    <w:p w14:paraId="58C04FC7" w14:textId="77777777" w:rsidR="00531B57" w:rsidRPr="001B64DB" w:rsidRDefault="00531B57" w:rsidP="00531B57">
      <w:pPr>
        <w:pStyle w:val="ListParagraph"/>
        <w:numPr>
          <w:ilvl w:val="1"/>
          <w:numId w:val="34"/>
        </w:numPr>
        <w:rPr>
          <w:rFonts w:ascii="Times New Roman" w:hAnsi="Times New Roman" w:cs="Times New Roman"/>
        </w:rPr>
      </w:pPr>
      <w:r w:rsidRPr="001B64DB">
        <w:rPr>
          <w:rFonts w:ascii="Times New Roman" w:hAnsi="Times New Roman" w:cs="Times New Roman"/>
        </w:rPr>
        <w:t>Load mission data into ADAV</w:t>
      </w:r>
    </w:p>
    <w:p w14:paraId="64C17B61" w14:textId="77777777" w:rsidR="00531B57" w:rsidRPr="001B64DB" w:rsidRDefault="00531B57" w:rsidP="00531B57">
      <w:pPr>
        <w:pStyle w:val="ListParagraph"/>
        <w:numPr>
          <w:ilvl w:val="1"/>
          <w:numId w:val="34"/>
        </w:numPr>
        <w:rPr>
          <w:rFonts w:ascii="Times New Roman" w:hAnsi="Times New Roman" w:cs="Times New Roman"/>
        </w:rPr>
      </w:pPr>
      <w:r w:rsidRPr="001B64DB">
        <w:rPr>
          <w:rFonts w:ascii="Times New Roman" w:hAnsi="Times New Roman" w:cs="Times New Roman"/>
        </w:rPr>
        <w:t>Load fuel and consumables</w:t>
      </w:r>
    </w:p>
    <w:p w14:paraId="6DA71C44" w14:textId="77777777" w:rsidR="00531B57" w:rsidRPr="001B64DB" w:rsidRDefault="00531B57" w:rsidP="00531B57">
      <w:pPr>
        <w:pStyle w:val="ListParagraph"/>
        <w:numPr>
          <w:ilvl w:val="0"/>
          <w:numId w:val="34"/>
        </w:numPr>
        <w:rPr>
          <w:rFonts w:ascii="Times New Roman" w:hAnsi="Times New Roman" w:cs="Times New Roman"/>
        </w:rPr>
      </w:pPr>
      <w:r w:rsidRPr="001B64DB">
        <w:rPr>
          <w:rFonts w:ascii="Times New Roman" w:hAnsi="Times New Roman" w:cs="Times New Roman"/>
        </w:rPr>
        <w:t>Load onto an LHD ship at port and transit to a coastal location within 100 km of inland combat zone</w:t>
      </w:r>
    </w:p>
    <w:p w14:paraId="3EF44959" w14:textId="77777777" w:rsidR="00531B57" w:rsidRPr="001B64DB" w:rsidRDefault="00531B57" w:rsidP="00531B57">
      <w:pPr>
        <w:pStyle w:val="ListParagraph"/>
        <w:numPr>
          <w:ilvl w:val="0"/>
          <w:numId w:val="34"/>
        </w:numPr>
        <w:rPr>
          <w:rFonts w:ascii="Times New Roman" w:hAnsi="Times New Roman" w:cs="Times New Roman"/>
        </w:rPr>
      </w:pPr>
      <w:r w:rsidRPr="001B64DB">
        <w:rPr>
          <w:rFonts w:ascii="Times New Roman" w:hAnsi="Times New Roman" w:cs="Times New Roman"/>
        </w:rPr>
        <w:t>Unload from an LHD ship at sea</w:t>
      </w:r>
    </w:p>
    <w:p w14:paraId="3CAEC3DC" w14:textId="77777777" w:rsidR="00531B57" w:rsidRPr="001B64DB" w:rsidRDefault="00531B57" w:rsidP="00531B57">
      <w:pPr>
        <w:pStyle w:val="ListParagraph"/>
        <w:numPr>
          <w:ilvl w:val="0"/>
          <w:numId w:val="34"/>
        </w:numPr>
        <w:rPr>
          <w:rFonts w:ascii="Times New Roman" w:hAnsi="Times New Roman" w:cs="Times New Roman"/>
        </w:rPr>
      </w:pPr>
      <w:r w:rsidRPr="001B64DB">
        <w:rPr>
          <w:rFonts w:ascii="Times New Roman" w:hAnsi="Times New Roman" w:cs="Times New Roman"/>
        </w:rPr>
        <w:t>Move over water to shore whilst under attack from the following:</w:t>
      </w:r>
    </w:p>
    <w:p w14:paraId="179C9150" w14:textId="77777777" w:rsidR="00531B57" w:rsidRPr="001B64DB" w:rsidRDefault="00531B57" w:rsidP="00531B57">
      <w:pPr>
        <w:pStyle w:val="ListParagraph"/>
        <w:numPr>
          <w:ilvl w:val="1"/>
          <w:numId w:val="34"/>
        </w:numPr>
        <w:rPr>
          <w:rFonts w:ascii="Times New Roman" w:hAnsi="Times New Roman" w:cs="Times New Roman"/>
        </w:rPr>
      </w:pPr>
      <w:r w:rsidRPr="001B64DB">
        <w:rPr>
          <w:rFonts w:ascii="Times New Roman" w:hAnsi="Times New Roman" w:cs="Times New Roman"/>
        </w:rPr>
        <w:t>Enemy soldiers utilizing handguns and mortars</w:t>
      </w:r>
    </w:p>
    <w:p w14:paraId="6C7F5AFD" w14:textId="77777777" w:rsidR="00531B57" w:rsidRPr="001B64DB" w:rsidRDefault="00531B57" w:rsidP="00531B57">
      <w:pPr>
        <w:pStyle w:val="ListParagraph"/>
        <w:numPr>
          <w:ilvl w:val="1"/>
          <w:numId w:val="34"/>
        </w:numPr>
        <w:rPr>
          <w:rFonts w:ascii="Times New Roman" w:hAnsi="Times New Roman" w:cs="Times New Roman"/>
        </w:rPr>
      </w:pPr>
      <w:r w:rsidRPr="001B64DB">
        <w:rPr>
          <w:rFonts w:ascii="Times New Roman" w:hAnsi="Times New Roman" w:cs="Times New Roman"/>
        </w:rPr>
        <w:t>Amphibious Vehicles</w:t>
      </w:r>
    </w:p>
    <w:p w14:paraId="6CD28D33" w14:textId="77777777" w:rsidR="00531B57" w:rsidRPr="001B64DB" w:rsidRDefault="00531B57" w:rsidP="00531B57">
      <w:pPr>
        <w:pStyle w:val="ListParagraph"/>
        <w:numPr>
          <w:ilvl w:val="0"/>
          <w:numId w:val="34"/>
        </w:numPr>
        <w:rPr>
          <w:rFonts w:ascii="Times New Roman" w:hAnsi="Times New Roman" w:cs="Times New Roman"/>
        </w:rPr>
      </w:pPr>
      <w:r w:rsidRPr="001B64DB">
        <w:rPr>
          <w:rFonts w:ascii="Times New Roman" w:hAnsi="Times New Roman" w:cs="Times New Roman"/>
        </w:rPr>
        <w:t>Transition quickly from water to land</w:t>
      </w:r>
    </w:p>
    <w:p w14:paraId="647FCFF1" w14:textId="77777777" w:rsidR="00531B57" w:rsidRPr="001B64DB" w:rsidRDefault="00531B57" w:rsidP="00531B57">
      <w:pPr>
        <w:pStyle w:val="ListParagraph"/>
        <w:numPr>
          <w:ilvl w:val="0"/>
          <w:numId w:val="34"/>
        </w:numPr>
        <w:rPr>
          <w:rFonts w:ascii="Times New Roman" w:hAnsi="Times New Roman" w:cs="Times New Roman"/>
        </w:rPr>
      </w:pPr>
      <w:r w:rsidRPr="001B64DB">
        <w:rPr>
          <w:rFonts w:ascii="Times New Roman" w:hAnsi="Times New Roman" w:cs="Times New Roman"/>
        </w:rPr>
        <w:t>Transit across land to the to the inland combat zone that involves numerous river and lake crossings.</w:t>
      </w:r>
    </w:p>
    <w:p w14:paraId="1659387B" w14:textId="77777777" w:rsidR="00531B57" w:rsidRPr="001B64DB" w:rsidRDefault="00531B57" w:rsidP="00531B57">
      <w:pPr>
        <w:pStyle w:val="ListParagraph"/>
        <w:numPr>
          <w:ilvl w:val="0"/>
          <w:numId w:val="34"/>
        </w:numPr>
        <w:rPr>
          <w:rFonts w:ascii="Times New Roman" w:hAnsi="Times New Roman" w:cs="Times New Roman"/>
        </w:rPr>
      </w:pPr>
      <w:r w:rsidRPr="001B64DB">
        <w:rPr>
          <w:rFonts w:ascii="Times New Roman" w:hAnsi="Times New Roman" w:cs="Times New Roman"/>
        </w:rPr>
        <w:t>Whilst in transit perform the following:</w:t>
      </w:r>
    </w:p>
    <w:p w14:paraId="77D877AF" w14:textId="77777777" w:rsidR="00531B57" w:rsidRPr="001B64DB" w:rsidRDefault="00531B57" w:rsidP="00531B57">
      <w:pPr>
        <w:pStyle w:val="ListParagraph"/>
        <w:numPr>
          <w:ilvl w:val="1"/>
          <w:numId w:val="34"/>
        </w:numPr>
        <w:rPr>
          <w:rFonts w:ascii="Times New Roman" w:hAnsi="Times New Roman" w:cs="Times New Roman"/>
        </w:rPr>
      </w:pPr>
      <w:r w:rsidRPr="001B64DB">
        <w:rPr>
          <w:rFonts w:ascii="Times New Roman" w:hAnsi="Times New Roman" w:cs="Times New Roman"/>
        </w:rPr>
        <w:t>Operate the ADAV in its stealthiest mode to avoid being detected and engaged by the enemy</w:t>
      </w:r>
    </w:p>
    <w:p w14:paraId="46746CD6" w14:textId="77777777" w:rsidR="00531B57" w:rsidRPr="001B64DB" w:rsidRDefault="00531B57" w:rsidP="00531B57">
      <w:pPr>
        <w:pStyle w:val="ListParagraph"/>
        <w:numPr>
          <w:ilvl w:val="1"/>
          <w:numId w:val="34"/>
        </w:numPr>
        <w:rPr>
          <w:rFonts w:ascii="Times New Roman" w:hAnsi="Times New Roman" w:cs="Times New Roman"/>
        </w:rPr>
      </w:pPr>
      <w:r w:rsidRPr="001B64DB">
        <w:rPr>
          <w:rFonts w:ascii="Times New Roman" w:hAnsi="Times New Roman" w:cs="Times New Roman"/>
        </w:rPr>
        <w:t>Sense and avoid Nuclear, Biological, and Chemical (NBC) agents</w:t>
      </w:r>
    </w:p>
    <w:p w14:paraId="7B8015BF" w14:textId="77777777" w:rsidR="00531B57" w:rsidRPr="001B64DB" w:rsidRDefault="00531B57" w:rsidP="00531B57">
      <w:pPr>
        <w:pStyle w:val="ListParagraph"/>
        <w:numPr>
          <w:ilvl w:val="1"/>
          <w:numId w:val="34"/>
        </w:numPr>
        <w:rPr>
          <w:rFonts w:ascii="Times New Roman" w:hAnsi="Times New Roman" w:cs="Times New Roman"/>
        </w:rPr>
      </w:pPr>
      <w:r w:rsidRPr="001B64DB">
        <w:rPr>
          <w:rFonts w:ascii="Times New Roman" w:hAnsi="Times New Roman" w:cs="Times New Roman"/>
        </w:rPr>
        <w:t>Protect the occupants and vehicle from enemy fire from amphibious and light-armored vehicles</w:t>
      </w:r>
    </w:p>
    <w:p w14:paraId="7BCF2F94" w14:textId="77777777" w:rsidR="00531B57" w:rsidRPr="001B64DB" w:rsidRDefault="00531B57" w:rsidP="00531B57">
      <w:pPr>
        <w:pStyle w:val="ListParagraph"/>
        <w:numPr>
          <w:ilvl w:val="0"/>
          <w:numId w:val="34"/>
        </w:numPr>
        <w:rPr>
          <w:rFonts w:ascii="Times New Roman" w:hAnsi="Times New Roman" w:cs="Times New Roman"/>
        </w:rPr>
      </w:pPr>
      <w:r w:rsidRPr="001B64DB">
        <w:rPr>
          <w:rFonts w:ascii="Times New Roman" w:hAnsi="Times New Roman" w:cs="Times New Roman"/>
        </w:rPr>
        <w:t>Pick up soldiers. Provide cover fire for the soldiers as they board the ADAV.</w:t>
      </w:r>
    </w:p>
    <w:p w14:paraId="56612FE2" w14:textId="77777777" w:rsidR="00531B57" w:rsidRPr="001B64DB" w:rsidRDefault="00531B57" w:rsidP="00531B57">
      <w:pPr>
        <w:pStyle w:val="ListParagraph"/>
        <w:numPr>
          <w:ilvl w:val="0"/>
          <w:numId w:val="34"/>
        </w:numPr>
        <w:rPr>
          <w:rFonts w:ascii="Times New Roman" w:hAnsi="Times New Roman" w:cs="Times New Roman"/>
        </w:rPr>
      </w:pPr>
      <w:r w:rsidRPr="001B64DB">
        <w:rPr>
          <w:rFonts w:ascii="Times New Roman" w:hAnsi="Times New Roman" w:cs="Times New Roman"/>
        </w:rPr>
        <w:t>Return to ship whilst operating the ADAV in its stealthiest mode to avoid being detected and engaged by the enemy. Protect the occupants and vehicle from enemy fire from amphibious and light-armored vehicles.</w:t>
      </w:r>
      <w:commentRangeEnd w:id="5"/>
      <w:r>
        <w:rPr>
          <w:rStyle w:val="CommentReference"/>
          <w:rFonts w:ascii="Calibri" w:eastAsia="Calibri" w:hAnsi="Calibri" w:cs="Arial"/>
        </w:rPr>
        <w:commentReference w:id="5"/>
      </w:r>
    </w:p>
    <w:p w14:paraId="0FB40E39" w14:textId="77777777" w:rsidR="00531B57" w:rsidRPr="00531B57" w:rsidRDefault="00531B57" w:rsidP="00531B57">
      <w:pPr>
        <w:rPr>
          <w:rFonts w:ascii="Times New Roman" w:hAnsi="Times New Roman" w:cs="Times New Roman"/>
        </w:rPr>
      </w:pPr>
    </w:p>
    <w:p w14:paraId="140A126E" w14:textId="77777777" w:rsidR="00D47A14" w:rsidRPr="001B64DB" w:rsidRDefault="00D47A14" w:rsidP="00D47A14">
      <w:pPr>
        <w:pStyle w:val="Heading1"/>
        <w:rPr>
          <w:rFonts w:ascii="Times New Roman" w:hAnsi="Times New Roman" w:cs="Times New Roman"/>
          <w:color w:val="FF0000"/>
        </w:rPr>
      </w:pPr>
      <w:r w:rsidRPr="001B64DB">
        <w:rPr>
          <w:rFonts w:ascii="Times New Roman" w:hAnsi="Times New Roman" w:cs="Times New Roman"/>
          <w:color w:val="FF0000"/>
        </w:rPr>
        <w:lastRenderedPageBreak/>
        <w:t>Scenario 6 – Training</w:t>
      </w:r>
    </w:p>
    <w:p w14:paraId="6171BAEF" w14:textId="77777777" w:rsidR="00D47A14" w:rsidRPr="001B64DB" w:rsidRDefault="00D47A14" w:rsidP="00D47A14">
      <w:pPr>
        <w:ind w:left="720"/>
        <w:rPr>
          <w:rFonts w:ascii="Times New Roman" w:hAnsi="Times New Roman" w:cs="Times New Roman"/>
        </w:rPr>
      </w:pPr>
      <w:r w:rsidRPr="001B64DB">
        <w:rPr>
          <w:rFonts w:ascii="Times New Roman" w:hAnsi="Times New Roman" w:cs="Times New Roman"/>
        </w:rPr>
        <w:t>This mission relies heavily on the ADAV’s ability to operate its systems in training mode.</w:t>
      </w:r>
    </w:p>
    <w:p w14:paraId="631D4CC5" w14:textId="77777777" w:rsidR="00D47A14" w:rsidRPr="001B64DB" w:rsidRDefault="00D47A14" w:rsidP="00D47A14">
      <w:pPr>
        <w:pStyle w:val="Heading2"/>
        <w:ind w:firstLine="720"/>
        <w:rPr>
          <w:rFonts w:ascii="Times New Roman" w:hAnsi="Times New Roman" w:cs="Times New Roman"/>
          <w:color w:val="FF0000"/>
        </w:rPr>
      </w:pPr>
      <w:r w:rsidRPr="001B64DB">
        <w:rPr>
          <w:rFonts w:ascii="Times New Roman" w:hAnsi="Times New Roman" w:cs="Times New Roman"/>
          <w:color w:val="FF0000"/>
        </w:rPr>
        <w:t>Scenario Attributes</w:t>
      </w:r>
    </w:p>
    <w:tbl>
      <w:tblPr>
        <w:tblStyle w:val="TableGrid"/>
        <w:tblW w:w="0" w:type="auto"/>
        <w:jc w:val="center"/>
        <w:tblLook w:val="04A0" w:firstRow="1" w:lastRow="0" w:firstColumn="1" w:lastColumn="0" w:noHBand="0" w:noVBand="1"/>
      </w:tblPr>
      <w:tblGrid>
        <w:gridCol w:w="1435"/>
        <w:gridCol w:w="5760"/>
      </w:tblGrid>
      <w:tr w:rsidR="00D47A14" w:rsidRPr="001B64DB" w14:paraId="5A599684" w14:textId="77777777" w:rsidTr="00936982">
        <w:trPr>
          <w:jc w:val="center"/>
        </w:trPr>
        <w:tc>
          <w:tcPr>
            <w:tcW w:w="1435" w:type="dxa"/>
          </w:tcPr>
          <w:p w14:paraId="76171B9F"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Landscape</w:t>
            </w:r>
          </w:p>
        </w:tc>
        <w:tc>
          <w:tcPr>
            <w:tcW w:w="5760" w:type="dxa"/>
          </w:tcPr>
          <w:p w14:paraId="6F8B9ED7"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Estuary and beachhead regions with no roadways with low-level tree and shrub density.</w:t>
            </w:r>
          </w:p>
        </w:tc>
      </w:tr>
      <w:tr w:rsidR="00D47A14" w:rsidRPr="001B64DB" w14:paraId="63FDDFF2" w14:textId="77777777" w:rsidTr="00936982">
        <w:trPr>
          <w:jc w:val="center"/>
        </w:trPr>
        <w:tc>
          <w:tcPr>
            <w:tcW w:w="1435" w:type="dxa"/>
          </w:tcPr>
          <w:p w14:paraId="39F01BE6"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Weather</w:t>
            </w:r>
          </w:p>
        </w:tc>
        <w:tc>
          <w:tcPr>
            <w:tcW w:w="5760" w:type="dxa"/>
          </w:tcPr>
          <w:p w14:paraId="4B6B0724"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Dry, dusty with temperatures that range from 5° C to 50° C.</w:t>
            </w:r>
          </w:p>
        </w:tc>
      </w:tr>
      <w:tr w:rsidR="00D47A14" w:rsidRPr="001B64DB" w14:paraId="4A36E0CE" w14:textId="77777777" w:rsidTr="00936982">
        <w:trPr>
          <w:jc w:val="center"/>
        </w:trPr>
        <w:tc>
          <w:tcPr>
            <w:tcW w:w="1435" w:type="dxa"/>
          </w:tcPr>
          <w:p w14:paraId="1D852806"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Duration</w:t>
            </w:r>
          </w:p>
        </w:tc>
        <w:tc>
          <w:tcPr>
            <w:tcW w:w="5760" w:type="dxa"/>
          </w:tcPr>
          <w:p w14:paraId="185D313E"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2 months of missions; where each mission is separated by 4 days to allow the operators to rest and to repair and service the vehicle.</w:t>
            </w:r>
          </w:p>
        </w:tc>
      </w:tr>
      <w:tr w:rsidR="00D47A14" w:rsidRPr="001B64DB" w14:paraId="28965D9B" w14:textId="77777777" w:rsidTr="00936982">
        <w:trPr>
          <w:jc w:val="center"/>
        </w:trPr>
        <w:tc>
          <w:tcPr>
            <w:tcW w:w="1435" w:type="dxa"/>
          </w:tcPr>
          <w:p w14:paraId="365B0B0A"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Concurrency</w:t>
            </w:r>
          </w:p>
        </w:tc>
        <w:tc>
          <w:tcPr>
            <w:tcW w:w="5760" w:type="dxa"/>
          </w:tcPr>
          <w:p w14:paraId="5DC34E0E"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Each mission can support up to 15 ADAVs at once.</w:t>
            </w:r>
          </w:p>
        </w:tc>
      </w:tr>
    </w:tbl>
    <w:p w14:paraId="2B91DA14" w14:textId="77777777" w:rsidR="00D47A14" w:rsidRPr="001B64DB" w:rsidRDefault="00D47A14" w:rsidP="00D47A14">
      <w:pPr>
        <w:pStyle w:val="Heading2"/>
        <w:rPr>
          <w:rFonts w:ascii="Times New Roman" w:hAnsi="Times New Roman" w:cs="Times New Roman"/>
          <w:color w:val="FF0000"/>
        </w:rPr>
      </w:pPr>
      <w:r w:rsidRPr="001B64DB">
        <w:rPr>
          <w:rFonts w:ascii="Times New Roman" w:hAnsi="Times New Roman" w:cs="Times New Roman"/>
          <w:color w:val="FF0000"/>
        </w:rPr>
        <w:tab/>
        <w:t>Scenario Activities</w:t>
      </w:r>
    </w:p>
    <w:p w14:paraId="1567F1C8" w14:textId="77777777" w:rsidR="00D47A14" w:rsidRPr="001B64DB" w:rsidRDefault="00D47A14" w:rsidP="00D47A14">
      <w:pPr>
        <w:pStyle w:val="ListParagraph"/>
        <w:numPr>
          <w:ilvl w:val="0"/>
          <w:numId w:val="19"/>
        </w:numPr>
        <w:rPr>
          <w:rFonts w:ascii="Times New Roman" w:hAnsi="Times New Roman" w:cs="Times New Roman"/>
        </w:rPr>
      </w:pPr>
      <w:r w:rsidRPr="001B64DB">
        <w:rPr>
          <w:rFonts w:ascii="Times New Roman" w:hAnsi="Times New Roman" w:cs="Times New Roman"/>
        </w:rPr>
        <w:t>Prepare ADAV</w:t>
      </w:r>
    </w:p>
    <w:p w14:paraId="4FB34831" w14:textId="77777777" w:rsidR="00D47A14" w:rsidRPr="001B64DB" w:rsidRDefault="00D47A14" w:rsidP="00D47A14">
      <w:pPr>
        <w:pStyle w:val="ListParagraph"/>
        <w:numPr>
          <w:ilvl w:val="1"/>
          <w:numId w:val="21"/>
        </w:numPr>
        <w:rPr>
          <w:rFonts w:ascii="Times New Roman" w:hAnsi="Times New Roman" w:cs="Times New Roman"/>
        </w:rPr>
      </w:pPr>
      <w:r w:rsidRPr="001B64DB">
        <w:rPr>
          <w:rFonts w:ascii="Times New Roman" w:hAnsi="Times New Roman" w:cs="Times New Roman"/>
        </w:rPr>
        <w:t>Load Training Scenario</w:t>
      </w:r>
    </w:p>
    <w:p w14:paraId="2BE56508" w14:textId="77777777" w:rsidR="00D47A14" w:rsidRPr="001B64DB" w:rsidRDefault="00D47A14" w:rsidP="00D47A14">
      <w:pPr>
        <w:pStyle w:val="ListParagraph"/>
        <w:numPr>
          <w:ilvl w:val="1"/>
          <w:numId w:val="21"/>
        </w:numPr>
        <w:rPr>
          <w:rFonts w:ascii="Times New Roman" w:hAnsi="Times New Roman" w:cs="Times New Roman"/>
        </w:rPr>
      </w:pPr>
      <w:r w:rsidRPr="001B64DB">
        <w:rPr>
          <w:rFonts w:ascii="Times New Roman" w:hAnsi="Times New Roman" w:cs="Times New Roman"/>
        </w:rPr>
        <w:t>Configure ADAV for training mode</w:t>
      </w:r>
    </w:p>
    <w:p w14:paraId="1A61A698" w14:textId="77777777" w:rsidR="00D47A14" w:rsidRPr="001B64DB" w:rsidRDefault="00D47A14" w:rsidP="00D47A14">
      <w:pPr>
        <w:pStyle w:val="ListParagraph"/>
        <w:numPr>
          <w:ilvl w:val="1"/>
          <w:numId w:val="21"/>
        </w:numPr>
        <w:rPr>
          <w:rFonts w:ascii="Times New Roman" w:hAnsi="Times New Roman" w:cs="Times New Roman"/>
        </w:rPr>
      </w:pPr>
      <w:r w:rsidRPr="001B64DB">
        <w:rPr>
          <w:rFonts w:ascii="Times New Roman" w:hAnsi="Times New Roman" w:cs="Times New Roman"/>
        </w:rPr>
        <w:t>Load fuel and consumables</w:t>
      </w:r>
    </w:p>
    <w:p w14:paraId="2F40E206" w14:textId="77777777" w:rsidR="00D47A14" w:rsidRPr="001B64DB" w:rsidRDefault="00D47A14" w:rsidP="00D47A14">
      <w:pPr>
        <w:pStyle w:val="ListParagraph"/>
        <w:numPr>
          <w:ilvl w:val="0"/>
          <w:numId w:val="19"/>
        </w:numPr>
        <w:rPr>
          <w:rFonts w:ascii="Times New Roman" w:hAnsi="Times New Roman" w:cs="Times New Roman"/>
        </w:rPr>
      </w:pPr>
      <w:r w:rsidRPr="001B64DB">
        <w:rPr>
          <w:rFonts w:ascii="Times New Roman" w:hAnsi="Times New Roman" w:cs="Times New Roman"/>
        </w:rPr>
        <w:t>Load crew and trainees</w:t>
      </w:r>
    </w:p>
    <w:p w14:paraId="672BBA9F" w14:textId="77777777" w:rsidR="00D47A14" w:rsidRPr="001B64DB" w:rsidRDefault="00D47A14" w:rsidP="00D47A14">
      <w:pPr>
        <w:pStyle w:val="ListParagraph"/>
        <w:numPr>
          <w:ilvl w:val="0"/>
          <w:numId w:val="19"/>
        </w:numPr>
        <w:rPr>
          <w:rFonts w:ascii="Times New Roman" w:hAnsi="Times New Roman" w:cs="Times New Roman"/>
        </w:rPr>
      </w:pPr>
      <w:r w:rsidRPr="001B64DB">
        <w:rPr>
          <w:rFonts w:ascii="Times New Roman" w:hAnsi="Times New Roman" w:cs="Times New Roman"/>
        </w:rPr>
        <w:t>Transit across land to the inland simulated combat zone that involves numerous river and lake crossings</w:t>
      </w:r>
    </w:p>
    <w:p w14:paraId="13A359AE" w14:textId="77777777" w:rsidR="00D47A14" w:rsidRPr="001B64DB" w:rsidRDefault="00D47A14" w:rsidP="00D47A14">
      <w:pPr>
        <w:pStyle w:val="ListParagraph"/>
        <w:numPr>
          <w:ilvl w:val="0"/>
          <w:numId w:val="19"/>
        </w:numPr>
        <w:rPr>
          <w:rFonts w:ascii="Times New Roman" w:hAnsi="Times New Roman" w:cs="Times New Roman"/>
        </w:rPr>
      </w:pPr>
      <w:r w:rsidRPr="001B64DB">
        <w:rPr>
          <w:rFonts w:ascii="Times New Roman" w:hAnsi="Times New Roman" w:cs="Times New Roman"/>
        </w:rPr>
        <w:t>Whilst in transit, protect the occupants and vehicle from simulated enemy fire from amphibious and light-armored vehicles</w:t>
      </w:r>
    </w:p>
    <w:p w14:paraId="7CB41B9C" w14:textId="77777777" w:rsidR="00D47A14" w:rsidRPr="001B64DB" w:rsidRDefault="00D47A14" w:rsidP="00D47A14">
      <w:pPr>
        <w:pStyle w:val="ListParagraph"/>
        <w:numPr>
          <w:ilvl w:val="0"/>
          <w:numId w:val="19"/>
        </w:numPr>
        <w:rPr>
          <w:rFonts w:ascii="Times New Roman" w:hAnsi="Times New Roman" w:cs="Times New Roman"/>
        </w:rPr>
      </w:pPr>
      <w:r w:rsidRPr="001B64DB">
        <w:rPr>
          <w:rFonts w:ascii="Times New Roman" w:hAnsi="Times New Roman" w:cs="Times New Roman"/>
        </w:rPr>
        <w:t>Remain on station at the combat zone for 48 hours</w:t>
      </w:r>
    </w:p>
    <w:p w14:paraId="249420BE" w14:textId="77777777" w:rsidR="00D47A14" w:rsidRPr="001B64DB" w:rsidRDefault="00D47A14" w:rsidP="00D47A14">
      <w:pPr>
        <w:pStyle w:val="ListParagraph"/>
        <w:numPr>
          <w:ilvl w:val="0"/>
          <w:numId w:val="19"/>
        </w:numPr>
        <w:rPr>
          <w:rFonts w:ascii="Times New Roman" w:hAnsi="Times New Roman" w:cs="Times New Roman"/>
        </w:rPr>
      </w:pPr>
      <w:r w:rsidRPr="001B64DB">
        <w:rPr>
          <w:rFonts w:ascii="Times New Roman" w:hAnsi="Times New Roman" w:cs="Times New Roman"/>
        </w:rPr>
        <w:t>Whilst at the combat zone, neutralize the following simulated threats:</w:t>
      </w:r>
    </w:p>
    <w:p w14:paraId="61B8D03E" w14:textId="77777777" w:rsidR="00D47A14" w:rsidRPr="001B64DB" w:rsidRDefault="00D47A14" w:rsidP="00D47A14">
      <w:pPr>
        <w:pStyle w:val="ListParagraph"/>
        <w:numPr>
          <w:ilvl w:val="1"/>
          <w:numId w:val="20"/>
        </w:numPr>
        <w:rPr>
          <w:rFonts w:ascii="Times New Roman" w:hAnsi="Times New Roman" w:cs="Times New Roman"/>
        </w:rPr>
      </w:pPr>
      <w:r w:rsidRPr="001B64DB">
        <w:rPr>
          <w:rFonts w:ascii="Times New Roman" w:hAnsi="Times New Roman" w:cs="Times New Roman"/>
        </w:rPr>
        <w:t>Enemy soldiers utilizing handguns and mortars</w:t>
      </w:r>
    </w:p>
    <w:p w14:paraId="0A19D5B6" w14:textId="77777777" w:rsidR="00D47A14" w:rsidRPr="001B64DB" w:rsidRDefault="00D47A14" w:rsidP="00D47A14">
      <w:pPr>
        <w:pStyle w:val="ListParagraph"/>
        <w:numPr>
          <w:ilvl w:val="1"/>
          <w:numId w:val="20"/>
        </w:numPr>
        <w:rPr>
          <w:rFonts w:ascii="Times New Roman" w:hAnsi="Times New Roman" w:cs="Times New Roman"/>
        </w:rPr>
      </w:pPr>
      <w:r w:rsidRPr="001B64DB">
        <w:rPr>
          <w:rFonts w:ascii="Times New Roman" w:hAnsi="Times New Roman" w:cs="Times New Roman"/>
        </w:rPr>
        <w:t>Light-armored vehicles</w:t>
      </w:r>
    </w:p>
    <w:p w14:paraId="1C284BE9" w14:textId="77777777" w:rsidR="00D47A14" w:rsidRPr="001B64DB" w:rsidRDefault="00D47A14" w:rsidP="00D47A14">
      <w:pPr>
        <w:pStyle w:val="ListParagraph"/>
        <w:numPr>
          <w:ilvl w:val="1"/>
          <w:numId w:val="20"/>
        </w:numPr>
        <w:rPr>
          <w:rFonts w:ascii="Times New Roman" w:hAnsi="Times New Roman" w:cs="Times New Roman"/>
        </w:rPr>
      </w:pPr>
      <w:r w:rsidRPr="001B64DB">
        <w:rPr>
          <w:rFonts w:ascii="Times New Roman" w:hAnsi="Times New Roman" w:cs="Times New Roman"/>
        </w:rPr>
        <w:t>Amphibious vehicles</w:t>
      </w:r>
    </w:p>
    <w:p w14:paraId="50F4E43D" w14:textId="77777777" w:rsidR="00D47A14" w:rsidRPr="001B64DB" w:rsidRDefault="00D47A14" w:rsidP="00D47A14">
      <w:pPr>
        <w:pStyle w:val="ListParagraph"/>
        <w:numPr>
          <w:ilvl w:val="0"/>
          <w:numId w:val="19"/>
        </w:numPr>
        <w:rPr>
          <w:rFonts w:ascii="Times New Roman" w:hAnsi="Times New Roman" w:cs="Times New Roman"/>
        </w:rPr>
      </w:pPr>
      <w:r w:rsidRPr="001B64DB">
        <w:rPr>
          <w:rFonts w:ascii="Times New Roman" w:hAnsi="Times New Roman" w:cs="Times New Roman"/>
        </w:rPr>
        <w:t>Return to training start location</w:t>
      </w:r>
    </w:p>
    <w:p w14:paraId="5DE4D3A5" w14:textId="77777777" w:rsidR="00D47A14" w:rsidRPr="001B64DB" w:rsidRDefault="00D47A14" w:rsidP="00D47A14">
      <w:pPr>
        <w:pStyle w:val="Heading1"/>
        <w:rPr>
          <w:rFonts w:ascii="Times New Roman" w:hAnsi="Times New Roman" w:cs="Times New Roman"/>
          <w:color w:val="FF0000"/>
        </w:rPr>
      </w:pPr>
      <w:r w:rsidRPr="001B64DB">
        <w:rPr>
          <w:rFonts w:ascii="Times New Roman" w:hAnsi="Times New Roman" w:cs="Times New Roman"/>
          <w:color w:val="FF0000"/>
        </w:rPr>
        <w:t>Scenario 6 – Maintenance and Sustainment</w:t>
      </w:r>
    </w:p>
    <w:p w14:paraId="2E9858D4" w14:textId="77777777" w:rsidR="00D47A14" w:rsidRPr="001B64DB" w:rsidRDefault="00D47A14" w:rsidP="00D47A14">
      <w:pPr>
        <w:ind w:left="720"/>
        <w:rPr>
          <w:rFonts w:ascii="Times New Roman" w:hAnsi="Times New Roman" w:cs="Times New Roman"/>
        </w:rPr>
      </w:pPr>
      <w:r w:rsidRPr="001B64DB">
        <w:rPr>
          <w:rFonts w:ascii="Times New Roman" w:hAnsi="Times New Roman" w:cs="Times New Roman"/>
        </w:rPr>
        <w:t>This mission relies heavily on the ADAV’s ability to maintain and sustain itself</w:t>
      </w:r>
    </w:p>
    <w:p w14:paraId="25948878" w14:textId="77777777" w:rsidR="00D47A14" w:rsidRPr="001B64DB" w:rsidRDefault="00D47A14" w:rsidP="00D47A14">
      <w:pPr>
        <w:pStyle w:val="Heading2"/>
        <w:ind w:firstLine="720"/>
        <w:rPr>
          <w:rFonts w:ascii="Times New Roman" w:hAnsi="Times New Roman" w:cs="Times New Roman"/>
          <w:color w:val="FF0000"/>
        </w:rPr>
      </w:pPr>
      <w:r w:rsidRPr="001B64DB">
        <w:rPr>
          <w:rFonts w:ascii="Times New Roman" w:hAnsi="Times New Roman" w:cs="Times New Roman"/>
          <w:color w:val="FF0000"/>
        </w:rPr>
        <w:t>Scenario Attributes</w:t>
      </w:r>
    </w:p>
    <w:tbl>
      <w:tblPr>
        <w:tblStyle w:val="TableGrid"/>
        <w:tblW w:w="0" w:type="auto"/>
        <w:jc w:val="center"/>
        <w:tblLook w:val="04A0" w:firstRow="1" w:lastRow="0" w:firstColumn="1" w:lastColumn="0" w:noHBand="0" w:noVBand="1"/>
      </w:tblPr>
      <w:tblGrid>
        <w:gridCol w:w="1435"/>
        <w:gridCol w:w="5760"/>
      </w:tblGrid>
      <w:tr w:rsidR="00D47A14" w:rsidRPr="001B64DB" w14:paraId="49341EF2" w14:textId="77777777" w:rsidTr="00936982">
        <w:trPr>
          <w:jc w:val="center"/>
        </w:trPr>
        <w:tc>
          <w:tcPr>
            <w:tcW w:w="1435" w:type="dxa"/>
          </w:tcPr>
          <w:p w14:paraId="4E443A0F"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Landscape</w:t>
            </w:r>
          </w:p>
        </w:tc>
        <w:tc>
          <w:tcPr>
            <w:tcW w:w="5760" w:type="dxa"/>
          </w:tcPr>
          <w:p w14:paraId="2A7442D1"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Estuary and beachhead regions with no roadways with low-level tree and shrub density.</w:t>
            </w:r>
          </w:p>
        </w:tc>
      </w:tr>
      <w:tr w:rsidR="00D47A14" w:rsidRPr="001B64DB" w14:paraId="261E9621" w14:textId="77777777" w:rsidTr="00936982">
        <w:trPr>
          <w:jc w:val="center"/>
        </w:trPr>
        <w:tc>
          <w:tcPr>
            <w:tcW w:w="1435" w:type="dxa"/>
          </w:tcPr>
          <w:p w14:paraId="6F940DA4"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Weather</w:t>
            </w:r>
          </w:p>
        </w:tc>
        <w:tc>
          <w:tcPr>
            <w:tcW w:w="5760" w:type="dxa"/>
          </w:tcPr>
          <w:p w14:paraId="1DDC43B7"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Dry, dusty with temperatures that range from 5° C to 50° C.</w:t>
            </w:r>
          </w:p>
        </w:tc>
      </w:tr>
      <w:tr w:rsidR="00D47A14" w:rsidRPr="001B64DB" w14:paraId="45A64AD0" w14:textId="77777777" w:rsidTr="00936982">
        <w:trPr>
          <w:jc w:val="center"/>
        </w:trPr>
        <w:tc>
          <w:tcPr>
            <w:tcW w:w="1435" w:type="dxa"/>
          </w:tcPr>
          <w:p w14:paraId="7E7230DF"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Duration</w:t>
            </w:r>
          </w:p>
        </w:tc>
        <w:tc>
          <w:tcPr>
            <w:tcW w:w="5760" w:type="dxa"/>
          </w:tcPr>
          <w:p w14:paraId="7DC9E6C0"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2 months of missions; where each mission is separated by 4 days to allow the operators to rest and to repair and service the vehicle.</w:t>
            </w:r>
          </w:p>
        </w:tc>
      </w:tr>
      <w:tr w:rsidR="00D47A14" w:rsidRPr="001B64DB" w14:paraId="2207B085" w14:textId="77777777" w:rsidTr="00936982">
        <w:trPr>
          <w:jc w:val="center"/>
        </w:trPr>
        <w:tc>
          <w:tcPr>
            <w:tcW w:w="1435" w:type="dxa"/>
          </w:tcPr>
          <w:p w14:paraId="1790D92B"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Concurrency</w:t>
            </w:r>
          </w:p>
        </w:tc>
        <w:tc>
          <w:tcPr>
            <w:tcW w:w="5760" w:type="dxa"/>
          </w:tcPr>
          <w:p w14:paraId="2AE804AA" w14:textId="77777777" w:rsidR="00D47A14" w:rsidRPr="001B64DB" w:rsidRDefault="00D47A14" w:rsidP="00936982">
            <w:pPr>
              <w:rPr>
                <w:rFonts w:ascii="Times New Roman" w:hAnsi="Times New Roman" w:cs="Times New Roman"/>
              </w:rPr>
            </w:pPr>
            <w:r w:rsidRPr="001B64DB">
              <w:rPr>
                <w:rFonts w:ascii="Times New Roman" w:hAnsi="Times New Roman" w:cs="Times New Roman"/>
              </w:rPr>
              <w:t>Each mission can support up to 15 ADAVs at once.</w:t>
            </w:r>
          </w:p>
        </w:tc>
      </w:tr>
    </w:tbl>
    <w:p w14:paraId="1C0BB217" w14:textId="77777777" w:rsidR="00D47A14" w:rsidRPr="001B64DB" w:rsidRDefault="00D47A14" w:rsidP="00D47A14">
      <w:pPr>
        <w:pStyle w:val="Heading2"/>
        <w:rPr>
          <w:rFonts w:ascii="Times New Roman" w:hAnsi="Times New Roman" w:cs="Times New Roman"/>
          <w:color w:val="FF0000"/>
        </w:rPr>
      </w:pPr>
      <w:r w:rsidRPr="001B64DB">
        <w:rPr>
          <w:rFonts w:ascii="Times New Roman" w:hAnsi="Times New Roman" w:cs="Times New Roman"/>
          <w:color w:val="FF0000"/>
        </w:rPr>
        <w:tab/>
        <w:t>Scenario Activities</w:t>
      </w:r>
    </w:p>
    <w:p w14:paraId="07BBD2AF" w14:textId="6D203522" w:rsidR="00D47A14" w:rsidRPr="001B64DB" w:rsidRDefault="00835FBC" w:rsidP="00E110DA">
      <w:pPr>
        <w:pStyle w:val="ListParagraph"/>
        <w:numPr>
          <w:ilvl w:val="0"/>
          <w:numId w:val="31"/>
        </w:numPr>
        <w:ind w:left="1440"/>
        <w:rPr>
          <w:rFonts w:ascii="Times New Roman" w:hAnsi="Times New Roman" w:cs="Times New Roman"/>
        </w:rPr>
      </w:pPr>
      <w:r w:rsidRPr="001B64DB">
        <w:rPr>
          <w:rFonts w:ascii="Times New Roman" w:hAnsi="Times New Roman" w:cs="Times New Roman"/>
        </w:rPr>
        <w:t>Configure ADAV for maintenance</w:t>
      </w:r>
    </w:p>
    <w:p w14:paraId="07A341CE" w14:textId="24FEB14C" w:rsidR="00835FBC" w:rsidRPr="001B64DB" w:rsidRDefault="00835FBC" w:rsidP="00835FBC">
      <w:pPr>
        <w:pStyle w:val="ListParagraph"/>
        <w:numPr>
          <w:ilvl w:val="1"/>
          <w:numId w:val="31"/>
        </w:numPr>
        <w:ind w:left="2160"/>
        <w:rPr>
          <w:rFonts w:ascii="Times New Roman" w:hAnsi="Times New Roman" w:cs="Times New Roman"/>
        </w:rPr>
      </w:pPr>
      <w:r w:rsidRPr="001B64DB">
        <w:rPr>
          <w:rFonts w:ascii="Times New Roman" w:hAnsi="Times New Roman" w:cs="Times New Roman"/>
        </w:rPr>
        <w:t>Open access panels</w:t>
      </w:r>
    </w:p>
    <w:p w14:paraId="59E4692E" w14:textId="5CAA659E" w:rsidR="00835FBC" w:rsidRPr="001B64DB" w:rsidRDefault="00835FBC" w:rsidP="00835FBC">
      <w:pPr>
        <w:pStyle w:val="ListParagraph"/>
        <w:numPr>
          <w:ilvl w:val="1"/>
          <w:numId w:val="31"/>
        </w:numPr>
        <w:ind w:left="2160"/>
        <w:rPr>
          <w:rFonts w:ascii="Times New Roman" w:hAnsi="Times New Roman" w:cs="Times New Roman"/>
        </w:rPr>
      </w:pPr>
      <w:r w:rsidRPr="001B64DB">
        <w:rPr>
          <w:rFonts w:ascii="Times New Roman" w:hAnsi="Times New Roman" w:cs="Times New Roman"/>
        </w:rPr>
        <w:t>Prepare computer diagnostic equipment</w:t>
      </w:r>
    </w:p>
    <w:p w14:paraId="7B846844" w14:textId="4B64C02F" w:rsidR="00835FBC" w:rsidRPr="001B64DB" w:rsidRDefault="000A5701" w:rsidP="00835FBC">
      <w:pPr>
        <w:pStyle w:val="ListParagraph"/>
        <w:numPr>
          <w:ilvl w:val="0"/>
          <w:numId w:val="31"/>
        </w:numPr>
        <w:ind w:left="1440"/>
        <w:rPr>
          <w:rFonts w:ascii="Times New Roman" w:hAnsi="Times New Roman" w:cs="Times New Roman"/>
        </w:rPr>
      </w:pPr>
      <w:r w:rsidRPr="001B64DB">
        <w:rPr>
          <w:rFonts w:ascii="Times New Roman" w:hAnsi="Times New Roman" w:cs="Times New Roman"/>
        </w:rPr>
        <w:t>Conduct</w:t>
      </w:r>
      <w:r w:rsidR="00835FBC" w:rsidRPr="001B64DB">
        <w:rPr>
          <w:rFonts w:ascii="Times New Roman" w:hAnsi="Times New Roman" w:cs="Times New Roman"/>
        </w:rPr>
        <w:t xml:space="preserve"> operator-level maintenance checks and services</w:t>
      </w:r>
    </w:p>
    <w:p w14:paraId="3E1FEC98" w14:textId="4F38D872" w:rsidR="00835FBC" w:rsidRPr="001B64DB" w:rsidRDefault="000A5701" w:rsidP="00835FBC">
      <w:pPr>
        <w:pStyle w:val="ListParagraph"/>
        <w:numPr>
          <w:ilvl w:val="1"/>
          <w:numId w:val="31"/>
        </w:numPr>
        <w:ind w:left="2160"/>
        <w:rPr>
          <w:rFonts w:ascii="Times New Roman" w:hAnsi="Times New Roman" w:cs="Times New Roman"/>
        </w:rPr>
      </w:pPr>
      <w:r w:rsidRPr="001B64DB">
        <w:rPr>
          <w:rFonts w:ascii="Times New Roman" w:hAnsi="Times New Roman" w:cs="Times New Roman"/>
        </w:rPr>
        <w:t>Using a</w:t>
      </w:r>
      <w:r w:rsidR="00835FBC" w:rsidRPr="001B64DB">
        <w:rPr>
          <w:rFonts w:ascii="Times New Roman" w:hAnsi="Times New Roman" w:cs="Times New Roman"/>
        </w:rPr>
        <w:t xml:space="preserve"> maintenance guide and checklists</w:t>
      </w:r>
    </w:p>
    <w:p w14:paraId="713BFA50" w14:textId="05B29820" w:rsidR="00835FBC" w:rsidRPr="001B64DB" w:rsidRDefault="000A5701" w:rsidP="00835FBC">
      <w:pPr>
        <w:pStyle w:val="ListParagraph"/>
        <w:numPr>
          <w:ilvl w:val="1"/>
          <w:numId w:val="31"/>
        </w:numPr>
        <w:ind w:left="2160"/>
        <w:rPr>
          <w:rFonts w:ascii="Times New Roman" w:hAnsi="Times New Roman" w:cs="Times New Roman"/>
        </w:rPr>
      </w:pPr>
      <w:r w:rsidRPr="001B64DB">
        <w:rPr>
          <w:rFonts w:ascii="Times New Roman" w:hAnsi="Times New Roman" w:cs="Times New Roman"/>
        </w:rPr>
        <w:t>Check chassis (vehicle hull) for proper mechanical and technical function and inspect non-mechanical surfaces</w:t>
      </w:r>
    </w:p>
    <w:p w14:paraId="14444F4F" w14:textId="18505E16" w:rsidR="000A5701" w:rsidRPr="001B64DB" w:rsidRDefault="000A5701" w:rsidP="00835FBC">
      <w:pPr>
        <w:pStyle w:val="ListParagraph"/>
        <w:numPr>
          <w:ilvl w:val="1"/>
          <w:numId w:val="31"/>
        </w:numPr>
        <w:ind w:left="2160"/>
        <w:rPr>
          <w:rFonts w:ascii="Times New Roman" w:hAnsi="Times New Roman" w:cs="Times New Roman"/>
        </w:rPr>
      </w:pPr>
      <w:r w:rsidRPr="001B64DB">
        <w:rPr>
          <w:rFonts w:ascii="Times New Roman" w:hAnsi="Times New Roman" w:cs="Times New Roman"/>
        </w:rPr>
        <w:lastRenderedPageBreak/>
        <w:t>Check turret for proper mechanical and technical function and inspect non-mechanical surfaces</w:t>
      </w:r>
    </w:p>
    <w:p w14:paraId="5E36210C" w14:textId="2FECB19A" w:rsidR="000A5701" w:rsidRPr="001B64DB" w:rsidRDefault="000A5701" w:rsidP="000A5701">
      <w:pPr>
        <w:pStyle w:val="ListParagraph"/>
        <w:numPr>
          <w:ilvl w:val="0"/>
          <w:numId w:val="31"/>
        </w:numPr>
        <w:ind w:left="1440"/>
        <w:rPr>
          <w:rFonts w:ascii="Times New Roman" w:hAnsi="Times New Roman" w:cs="Times New Roman"/>
        </w:rPr>
      </w:pPr>
      <w:r w:rsidRPr="001B64DB">
        <w:rPr>
          <w:rFonts w:ascii="Times New Roman" w:hAnsi="Times New Roman" w:cs="Times New Roman"/>
        </w:rPr>
        <w:t>Conduct mechanic-level (unit internal) repairs</w:t>
      </w:r>
    </w:p>
    <w:p w14:paraId="66998846" w14:textId="32E04194" w:rsidR="000A5701" w:rsidRPr="001B64DB" w:rsidRDefault="000A5701" w:rsidP="000A5701">
      <w:pPr>
        <w:pStyle w:val="ListParagraph"/>
        <w:numPr>
          <w:ilvl w:val="1"/>
          <w:numId w:val="31"/>
        </w:numPr>
        <w:ind w:left="2160"/>
        <w:rPr>
          <w:rFonts w:ascii="Times New Roman" w:hAnsi="Times New Roman" w:cs="Times New Roman"/>
        </w:rPr>
      </w:pPr>
      <w:r w:rsidRPr="001B64DB">
        <w:rPr>
          <w:rFonts w:ascii="Times New Roman" w:hAnsi="Times New Roman" w:cs="Times New Roman"/>
        </w:rPr>
        <w:t>Using a maintenance guide and checklists</w:t>
      </w:r>
    </w:p>
    <w:p w14:paraId="60408A74" w14:textId="45B0FB0B" w:rsidR="000A5701" w:rsidRPr="001B64DB" w:rsidRDefault="000A5701" w:rsidP="000A5701">
      <w:pPr>
        <w:pStyle w:val="ListParagraph"/>
        <w:numPr>
          <w:ilvl w:val="1"/>
          <w:numId w:val="31"/>
        </w:numPr>
        <w:ind w:left="2160"/>
        <w:rPr>
          <w:rFonts w:ascii="Times New Roman" w:hAnsi="Times New Roman" w:cs="Times New Roman"/>
        </w:rPr>
      </w:pPr>
      <w:r w:rsidRPr="001B64DB">
        <w:rPr>
          <w:rFonts w:ascii="Times New Roman" w:hAnsi="Times New Roman" w:cs="Times New Roman"/>
        </w:rPr>
        <w:t>Repair operator-identified maintenance issues that require additional training/</w:t>
      </w:r>
      <w:r w:rsidR="00D04267" w:rsidRPr="001B64DB">
        <w:rPr>
          <w:rFonts w:ascii="Times New Roman" w:hAnsi="Times New Roman" w:cs="Times New Roman"/>
        </w:rPr>
        <w:t xml:space="preserve"> </w:t>
      </w:r>
      <w:r w:rsidRPr="001B64DB">
        <w:rPr>
          <w:rFonts w:ascii="Times New Roman" w:hAnsi="Times New Roman" w:cs="Times New Roman"/>
        </w:rPr>
        <w:t>expertise</w:t>
      </w:r>
    </w:p>
    <w:p w14:paraId="117B1ADC" w14:textId="4A80E833" w:rsidR="000A5701" w:rsidRPr="001B64DB" w:rsidRDefault="000A5701" w:rsidP="000A5701">
      <w:pPr>
        <w:pStyle w:val="ListParagraph"/>
        <w:numPr>
          <w:ilvl w:val="0"/>
          <w:numId w:val="31"/>
        </w:numPr>
        <w:ind w:left="1440"/>
        <w:rPr>
          <w:rFonts w:ascii="Times New Roman" w:hAnsi="Times New Roman" w:cs="Times New Roman"/>
        </w:rPr>
      </w:pPr>
      <w:r w:rsidRPr="001B64DB">
        <w:rPr>
          <w:rFonts w:ascii="Times New Roman" w:hAnsi="Times New Roman" w:cs="Times New Roman"/>
        </w:rPr>
        <w:t xml:space="preserve">Conduct depot-level </w:t>
      </w:r>
      <w:r w:rsidR="00D04267" w:rsidRPr="001B64DB">
        <w:rPr>
          <w:rFonts w:ascii="Times New Roman" w:hAnsi="Times New Roman" w:cs="Times New Roman"/>
        </w:rPr>
        <w:t xml:space="preserve">(unit external) </w:t>
      </w:r>
      <w:r w:rsidRPr="001B64DB">
        <w:rPr>
          <w:rFonts w:ascii="Times New Roman" w:hAnsi="Times New Roman" w:cs="Times New Roman"/>
        </w:rPr>
        <w:t>repair, refurbishment and/or refit</w:t>
      </w:r>
    </w:p>
    <w:p w14:paraId="40AE3149" w14:textId="77777777" w:rsidR="00D04267" w:rsidRPr="001B64DB" w:rsidRDefault="00D04267" w:rsidP="00D04267">
      <w:pPr>
        <w:pStyle w:val="ListParagraph"/>
        <w:numPr>
          <w:ilvl w:val="1"/>
          <w:numId w:val="31"/>
        </w:numPr>
        <w:ind w:left="2160"/>
        <w:rPr>
          <w:rFonts w:ascii="Times New Roman" w:hAnsi="Times New Roman" w:cs="Times New Roman"/>
        </w:rPr>
      </w:pPr>
      <w:r w:rsidRPr="001B64DB">
        <w:rPr>
          <w:rFonts w:ascii="Times New Roman" w:hAnsi="Times New Roman" w:cs="Times New Roman"/>
        </w:rPr>
        <w:t>Using a maintenance guide and checklists</w:t>
      </w:r>
    </w:p>
    <w:p w14:paraId="4E58D4F0" w14:textId="10290230" w:rsidR="00D04267" w:rsidRPr="001B64DB" w:rsidRDefault="00D04267" w:rsidP="00D04267">
      <w:pPr>
        <w:pStyle w:val="ListParagraph"/>
        <w:numPr>
          <w:ilvl w:val="1"/>
          <w:numId w:val="31"/>
        </w:numPr>
        <w:ind w:left="2160"/>
        <w:rPr>
          <w:rFonts w:ascii="Times New Roman" w:hAnsi="Times New Roman" w:cs="Times New Roman"/>
        </w:rPr>
      </w:pPr>
      <w:r w:rsidRPr="001B64DB">
        <w:rPr>
          <w:rFonts w:ascii="Times New Roman" w:hAnsi="Times New Roman" w:cs="Times New Roman"/>
        </w:rPr>
        <w:t>Conduct semi-annual, annual, or bi-annual services and repairs</w:t>
      </w:r>
    </w:p>
    <w:p w14:paraId="10459E04" w14:textId="5E14CCF2" w:rsidR="00D04267" w:rsidRPr="001B64DB" w:rsidRDefault="00D04267" w:rsidP="00D04267">
      <w:pPr>
        <w:pStyle w:val="ListParagraph"/>
        <w:numPr>
          <w:ilvl w:val="1"/>
          <w:numId w:val="31"/>
        </w:numPr>
        <w:ind w:left="2160"/>
        <w:rPr>
          <w:rFonts w:ascii="Times New Roman" w:hAnsi="Times New Roman" w:cs="Times New Roman"/>
        </w:rPr>
      </w:pPr>
      <w:r w:rsidRPr="001B64DB">
        <w:rPr>
          <w:rFonts w:ascii="Times New Roman" w:hAnsi="Times New Roman" w:cs="Times New Roman"/>
        </w:rPr>
        <w:t>Conduct pre-determined refurbishment, refit, upgrades and/or updates to mechanical and technical systems and non-mechanical surfaces</w:t>
      </w:r>
    </w:p>
    <w:p w14:paraId="5F07455E" w14:textId="17540277" w:rsidR="00D04267" w:rsidRPr="001B64DB" w:rsidRDefault="00D04267" w:rsidP="00D04267">
      <w:pPr>
        <w:pStyle w:val="ListParagraph"/>
        <w:numPr>
          <w:ilvl w:val="0"/>
          <w:numId w:val="31"/>
        </w:numPr>
        <w:ind w:left="1440"/>
        <w:rPr>
          <w:rFonts w:ascii="Times New Roman" w:hAnsi="Times New Roman" w:cs="Times New Roman"/>
        </w:rPr>
      </w:pPr>
      <w:commentRangeStart w:id="6"/>
      <w:r w:rsidRPr="001B64DB">
        <w:rPr>
          <w:rFonts w:ascii="Times New Roman" w:hAnsi="Times New Roman" w:cs="Times New Roman"/>
        </w:rPr>
        <w:t>Return vehicle to operational configuration</w:t>
      </w:r>
      <w:commentRangeEnd w:id="6"/>
      <w:r w:rsidR="00772488">
        <w:rPr>
          <w:rStyle w:val="CommentReference"/>
          <w:rFonts w:ascii="Calibri" w:eastAsia="Calibri" w:hAnsi="Calibri" w:cs="Arial"/>
        </w:rPr>
        <w:commentReference w:id="6"/>
      </w:r>
    </w:p>
    <w:p w14:paraId="54EBDA57" w14:textId="77241824" w:rsidR="00531B57" w:rsidRPr="00531B57" w:rsidRDefault="00531B57" w:rsidP="00531B57">
      <w:pPr>
        <w:pStyle w:val="Heading1"/>
      </w:pPr>
      <w:commentRangeStart w:id="7"/>
      <w:r>
        <w:t>User Needs</w:t>
      </w:r>
      <w:commentRangeEnd w:id="7"/>
      <w:r>
        <w:rPr>
          <w:rStyle w:val="CommentReference"/>
          <w:rFonts w:ascii="Calibri" w:eastAsia="Calibri" w:hAnsi="Calibri" w:cs="Arial"/>
          <w:b w:val="0"/>
          <w:color w:val="auto"/>
        </w:rPr>
        <w:commentReference w:id="7"/>
      </w:r>
    </w:p>
    <w:p w14:paraId="2819B3F6" w14:textId="77777777" w:rsidR="00D47A14" w:rsidRPr="001B64DB" w:rsidRDefault="00D47A14" w:rsidP="00D47A14">
      <w:pPr>
        <w:rPr>
          <w:rFonts w:ascii="Times New Roman" w:hAnsi="Times New Roman" w:cs="Times New Roman"/>
          <w:b/>
          <w:bCs/>
        </w:rPr>
      </w:pPr>
    </w:p>
    <w:p w14:paraId="7D199A76" w14:textId="77777777" w:rsidR="00D47A14" w:rsidRPr="001B64DB" w:rsidRDefault="00D47A14" w:rsidP="00D47A14">
      <w:pPr>
        <w:rPr>
          <w:rFonts w:ascii="Times New Roman" w:hAnsi="Times New Roman" w:cs="Times New Roman"/>
          <w:b/>
          <w:bCs/>
        </w:rPr>
      </w:pPr>
    </w:p>
    <w:p w14:paraId="5A47A69D" w14:textId="77777777" w:rsidR="00D47A14" w:rsidRPr="001B64DB" w:rsidRDefault="00D47A14" w:rsidP="00D47A14">
      <w:pPr>
        <w:rPr>
          <w:rFonts w:ascii="Times New Roman" w:hAnsi="Times New Roman" w:cs="Times New Roman"/>
          <w:b/>
          <w:bCs/>
        </w:rPr>
      </w:pPr>
    </w:p>
    <w:p w14:paraId="09CFB7B8" w14:textId="77777777" w:rsidR="00D47A14" w:rsidRPr="001B64DB" w:rsidRDefault="00D47A14" w:rsidP="00D47A14">
      <w:pPr>
        <w:rPr>
          <w:rFonts w:ascii="Times New Roman" w:hAnsi="Times New Roman" w:cs="Times New Roman"/>
          <w:b/>
          <w:bCs/>
        </w:rPr>
      </w:pPr>
    </w:p>
    <w:p w14:paraId="00C7C9CA" w14:textId="77777777" w:rsidR="00D47A14" w:rsidRPr="001B64DB" w:rsidRDefault="00D47A14" w:rsidP="00D47A14">
      <w:pPr>
        <w:rPr>
          <w:rFonts w:ascii="Times New Roman" w:hAnsi="Times New Roman" w:cs="Times New Roman"/>
          <w:b/>
          <w:bCs/>
        </w:rPr>
      </w:pPr>
    </w:p>
    <w:p w14:paraId="0B9509DA" w14:textId="77777777" w:rsidR="00D47A14" w:rsidRPr="001B64DB" w:rsidRDefault="00D47A14" w:rsidP="00031BDD">
      <w:pPr>
        <w:pStyle w:val="Heading1"/>
        <w:jc w:val="center"/>
        <w:rPr>
          <w:rFonts w:ascii="Times New Roman" w:hAnsi="Times New Roman" w:cs="Times New Roman"/>
          <w:sz w:val="28"/>
          <w:szCs w:val="28"/>
        </w:rPr>
      </w:pPr>
      <w:commentRangeStart w:id="8"/>
      <w:r w:rsidRPr="001B64DB">
        <w:rPr>
          <w:rFonts w:ascii="Times New Roman" w:hAnsi="Times New Roman" w:cs="Times New Roman"/>
          <w:sz w:val="28"/>
          <w:szCs w:val="28"/>
        </w:rPr>
        <w:t>ADAV System Requirements</w:t>
      </w:r>
      <w:commentRangeEnd w:id="8"/>
      <w:r w:rsidR="004158F2">
        <w:rPr>
          <w:rStyle w:val="CommentReference"/>
          <w:rFonts w:ascii="Calibri" w:eastAsia="Calibri" w:hAnsi="Calibri" w:cs="Arial"/>
          <w:b w:val="0"/>
          <w:color w:val="auto"/>
        </w:rPr>
        <w:commentReference w:id="8"/>
      </w:r>
    </w:p>
    <w:tbl>
      <w:tblPr>
        <w:tblStyle w:val="TableGrid"/>
        <w:tblW w:w="0" w:type="auto"/>
        <w:tblLook w:val="04A0" w:firstRow="1" w:lastRow="0" w:firstColumn="1" w:lastColumn="0" w:noHBand="0" w:noVBand="1"/>
      </w:tblPr>
      <w:tblGrid>
        <w:gridCol w:w="895"/>
        <w:gridCol w:w="7200"/>
        <w:gridCol w:w="1255"/>
      </w:tblGrid>
      <w:tr w:rsidR="00D47A14" w:rsidRPr="001B64DB" w14:paraId="145E7C5F" w14:textId="77777777" w:rsidTr="00A8095B">
        <w:trPr>
          <w:cantSplit/>
          <w:tblHeader/>
        </w:trPr>
        <w:tc>
          <w:tcPr>
            <w:tcW w:w="895" w:type="dxa"/>
          </w:tcPr>
          <w:p w14:paraId="6FA79DE6" w14:textId="77777777" w:rsidR="00D47A14" w:rsidRPr="001B64DB" w:rsidRDefault="00D47A14" w:rsidP="00D47A14">
            <w:pPr>
              <w:rPr>
                <w:rFonts w:ascii="Times New Roman" w:hAnsi="Times New Roman" w:cs="Times New Roman"/>
                <w:b/>
                <w:bCs/>
              </w:rPr>
            </w:pPr>
            <w:r w:rsidRPr="001B64DB">
              <w:rPr>
                <w:rFonts w:ascii="Times New Roman" w:hAnsi="Times New Roman" w:cs="Times New Roman"/>
                <w:b/>
                <w:bCs/>
              </w:rPr>
              <w:t>Req No</w:t>
            </w:r>
          </w:p>
        </w:tc>
        <w:tc>
          <w:tcPr>
            <w:tcW w:w="7200" w:type="dxa"/>
          </w:tcPr>
          <w:p w14:paraId="0C61849F" w14:textId="77777777" w:rsidR="00D47A14" w:rsidRPr="001B64DB" w:rsidRDefault="00D47A14" w:rsidP="00D47A14">
            <w:pPr>
              <w:rPr>
                <w:rFonts w:ascii="Times New Roman" w:hAnsi="Times New Roman" w:cs="Times New Roman"/>
                <w:b/>
                <w:bCs/>
              </w:rPr>
            </w:pPr>
            <w:r w:rsidRPr="001B64DB">
              <w:rPr>
                <w:rFonts w:ascii="Times New Roman" w:hAnsi="Times New Roman" w:cs="Times New Roman"/>
                <w:b/>
                <w:bCs/>
              </w:rPr>
              <w:t>Requirement</w:t>
            </w:r>
          </w:p>
        </w:tc>
        <w:tc>
          <w:tcPr>
            <w:tcW w:w="1255" w:type="dxa"/>
          </w:tcPr>
          <w:p w14:paraId="14296D9A" w14:textId="77777777" w:rsidR="00D47A14" w:rsidRPr="001B64DB" w:rsidRDefault="00D47A14" w:rsidP="00D47A14">
            <w:pPr>
              <w:rPr>
                <w:rFonts w:ascii="Times New Roman" w:hAnsi="Times New Roman" w:cs="Times New Roman"/>
                <w:b/>
                <w:bCs/>
              </w:rPr>
            </w:pPr>
            <w:r w:rsidRPr="001B64DB">
              <w:rPr>
                <w:rFonts w:ascii="Times New Roman" w:hAnsi="Times New Roman" w:cs="Times New Roman"/>
                <w:b/>
                <w:bCs/>
              </w:rPr>
              <w:t>Weighting</w:t>
            </w:r>
          </w:p>
        </w:tc>
      </w:tr>
      <w:tr w:rsidR="00031BDD" w:rsidRPr="001B64DB" w14:paraId="4E8E5957" w14:textId="77777777" w:rsidTr="00A96279">
        <w:tc>
          <w:tcPr>
            <w:tcW w:w="895" w:type="dxa"/>
          </w:tcPr>
          <w:p w14:paraId="07D610AC" w14:textId="77777777" w:rsidR="00031BDD" w:rsidRPr="001B64DB" w:rsidRDefault="00031BDD" w:rsidP="00D47A14">
            <w:pPr>
              <w:rPr>
                <w:rFonts w:ascii="Times New Roman" w:hAnsi="Times New Roman" w:cs="Times New Roman"/>
                <w:b/>
                <w:bCs/>
              </w:rPr>
            </w:pPr>
            <w:r w:rsidRPr="001B64DB">
              <w:rPr>
                <w:rFonts w:ascii="Times New Roman" w:hAnsi="Times New Roman" w:cs="Times New Roman"/>
                <w:b/>
                <w:bCs/>
              </w:rPr>
              <w:t>1</w:t>
            </w:r>
          </w:p>
        </w:tc>
        <w:tc>
          <w:tcPr>
            <w:tcW w:w="8455" w:type="dxa"/>
            <w:gridSpan w:val="2"/>
          </w:tcPr>
          <w:p w14:paraId="3A4A46E4" w14:textId="77777777" w:rsidR="00031BDD" w:rsidRPr="001B64DB" w:rsidRDefault="00031BDD" w:rsidP="00D47A14">
            <w:pPr>
              <w:rPr>
                <w:rFonts w:ascii="Times New Roman" w:hAnsi="Times New Roman" w:cs="Times New Roman"/>
                <w:b/>
                <w:bCs/>
              </w:rPr>
            </w:pPr>
            <w:r w:rsidRPr="001B64DB">
              <w:rPr>
                <w:rFonts w:ascii="Times New Roman" w:hAnsi="Times New Roman" w:cs="Times New Roman"/>
                <w:b/>
                <w:bCs/>
              </w:rPr>
              <w:t>Lethality/Key Functionality</w:t>
            </w:r>
          </w:p>
        </w:tc>
      </w:tr>
      <w:tr w:rsidR="00936982" w:rsidRPr="001B64DB" w14:paraId="05465EBD" w14:textId="77777777" w:rsidTr="00936982">
        <w:tc>
          <w:tcPr>
            <w:tcW w:w="895" w:type="dxa"/>
          </w:tcPr>
          <w:p w14:paraId="46064781"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1.01</w:t>
            </w:r>
          </w:p>
        </w:tc>
        <w:tc>
          <w:tcPr>
            <w:tcW w:w="7200" w:type="dxa"/>
            <w:vAlign w:val="bottom"/>
          </w:tcPr>
          <w:p w14:paraId="79F20517" w14:textId="77777777" w:rsidR="00936982" w:rsidRPr="001B64DB" w:rsidRDefault="00936982" w:rsidP="00936982">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be able to detect stationary standing persons within direct line of sight at any angle within a radius of 1 km.</w:t>
            </w:r>
          </w:p>
        </w:tc>
        <w:tc>
          <w:tcPr>
            <w:tcW w:w="1255" w:type="dxa"/>
          </w:tcPr>
          <w:p w14:paraId="54BA2C67" w14:textId="77777777" w:rsidR="00936982" w:rsidRPr="001B64DB" w:rsidRDefault="00A8095B" w:rsidP="00936982">
            <w:pPr>
              <w:rPr>
                <w:rFonts w:ascii="Times New Roman" w:hAnsi="Times New Roman" w:cs="Times New Roman"/>
              </w:rPr>
            </w:pPr>
            <w:r w:rsidRPr="001B64DB">
              <w:rPr>
                <w:rFonts w:ascii="Times New Roman" w:hAnsi="Times New Roman" w:cs="Times New Roman"/>
              </w:rPr>
              <w:t>Essential</w:t>
            </w:r>
          </w:p>
        </w:tc>
      </w:tr>
      <w:tr w:rsidR="00936982" w:rsidRPr="001B64DB" w14:paraId="7B7150E8" w14:textId="77777777" w:rsidTr="00936982">
        <w:tc>
          <w:tcPr>
            <w:tcW w:w="895" w:type="dxa"/>
          </w:tcPr>
          <w:p w14:paraId="77AD1AAD"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1.01a</w:t>
            </w:r>
          </w:p>
        </w:tc>
        <w:tc>
          <w:tcPr>
            <w:tcW w:w="7200" w:type="dxa"/>
          </w:tcPr>
          <w:p w14:paraId="46E54A85"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The system shall be able to detect standing persons moving at up to 20 km/h within direct line of sight at any angle within a radius of 1 km.</w:t>
            </w:r>
          </w:p>
        </w:tc>
        <w:tc>
          <w:tcPr>
            <w:tcW w:w="1255" w:type="dxa"/>
          </w:tcPr>
          <w:p w14:paraId="6568AAE7"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2DABE2FE" w14:textId="77777777" w:rsidTr="00936982">
        <w:tc>
          <w:tcPr>
            <w:tcW w:w="895" w:type="dxa"/>
          </w:tcPr>
          <w:p w14:paraId="4539D130"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1.01b</w:t>
            </w:r>
          </w:p>
        </w:tc>
        <w:tc>
          <w:tcPr>
            <w:tcW w:w="7200" w:type="dxa"/>
          </w:tcPr>
          <w:p w14:paraId="561AF07C"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The system shall be able to detect at least four persons within 5 seconds.</w:t>
            </w:r>
          </w:p>
        </w:tc>
        <w:tc>
          <w:tcPr>
            <w:tcW w:w="1255" w:type="dxa"/>
          </w:tcPr>
          <w:p w14:paraId="62889AEA"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0EA3E71E" w14:textId="77777777" w:rsidTr="00936982">
        <w:tc>
          <w:tcPr>
            <w:tcW w:w="895" w:type="dxa"/>
          </w:tcPr>
          <w:p w14:paraId="362FF7E6"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1.02</w:t>
            </w:r>
          </w:p>
        </w:tc>
        <w:tc>
          <w:tcPr>
            <w:tcW w:w="7200" w:type="dxa"/>
          </w:tcPr>
          <w:p w14:paraId="69461349"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The system shall be able to detect stationary vehicles positioned in direct line of sight at any angle within a radius of 5 km.</w:t>
            </w:r>
          </w:p>
        </w:tc>
        <w:tc>
          <w:tcPr>
            <w:tcW w:w="1255" w:type="dxa"/>
          </w:tcPr>
          <w:p w14:paraId="405EC477"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05AA5C53" w14:textId="77777777" w:rsidTr="00936982">
        <w:tc>
          <w:tcPr>
            <w:tcW w:w="895" w:type="dxa"/>
          </w:tcPr>
          <w:p w14:paraId="40E6343A"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1.02a</w:t>
            </w:r>
          </w:p>
        </w:tc>
        <w:tc>
          <w:tcPr>
            <w:tcW w:w="7200" w:type="dxa"/>
          </w:tcPr>
          <w:p w14:paraId="5A6E761A"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The system shall be able to detect vehicles moving at up to 100 km/h in direct line of sight at any angle within a radius of 5 km.</w:t>
            </w:r>
          </w:p>
        </w:tc>
        <w:tc>
          <w:tcPr>
            <w:tcW w:w="1255" w:type="dxa"/>
          </w:tcPr>
          <w:p w14:paraId="5AB5A5E6"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2D911BB3" w14:textId="77777777" w:rsidTr="00936982">
        <w:tc>
          <w:tcPr>
            <w:tcW w:w="895" w:type="dxa"/>
          </w:tcPr>
          <w:p w14:paraId="73A4819D"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1.02b</w:t>
            </w:r>
          </w:p>
        </w:tc>
        <w:tc>
          <w:tcPr>
            <w:tcW w:w="7200" w:type="dxa"/>
          </w:tcPr>
          <w:p w14:paraId="090D5D59" w14:textId="52451E3B" w:rsidR="00936982" w:rsidRPr="001B64DB" w:rsidRDefault="00936982" w:rsidP="00936982">
            <w:pPr>
              <w:rPr>
                <w:rFonts w:ascii="Times New Roman" w:hAnsi="Times New Roman" w:cs="Times New Roman"/>
              </w:rPr>
            </w:pPr>
            <w:r w:rsidRPr="001B64DB">
              <w:rPr>
                <w:rFonts w:ascii="Times New Roman" w:hAnsi="Times New Roman" w:cs="Times New Roman"/>
              </w:rPr>
              <w:t xml:space="preserve">The system shall be able to detect at least four </w:t>
            </w:r>
            <w:r w:rsidRPr="001B64DB">
              <w:rPr>
                <w:rFonts w:ascii="Times New Roman" w:hAnsi="Times New Roman" w:cs="Times New Roman"/>
                <w:strike/>
                <w:color w:val="0070C0"/>
              </w:rPr>
              <w:t>tanks or light</w:t>
            </w:r>
            <w:r w:rsidRPr="001B64DB">
              <w:rPr>
                <w:rFonts w:ascii="Times New Roman" w:hAnsi="Times New Roman" w:cs="Times New Roman"/>
                <w:color w:val="0070C0"/>
              </w:rPr>
              <w:t xml:space="preserve"> </w:t>
            </w:r>
            <w:r w:rsidR="00E238E4">
              <w:rPr>
                <w:rFonts w:ascii="Times New Roman" w:hAnsi="Times New Roman" w:cs="Times New Roman"/>
                <w:color w:val="0070C0"/>
              </w:rPr>
              <w:t xml:space="preserve">land </w:t>
            </w:r>
            <w:r w:rsidRPr="001B64DB">
              <w:rPr>
                <w:rFonts w:ascii="Times New Roman" w:hAnsi="Times New Roman" w:cs="Times New Roman"/>
              </w:rPr>
              <w:t>vehicles within 5 seconds.</w:t>
            </w:r>
          </w:p>
        </w:tc>
        <w:tc>
          <w:tcPr>
            <w:tcW w:w="1255" w:type="dxa"/>
          </w:tcPr>
          <w:p w14:paraId="60C2D5CE"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2C3596E7" w14:textId="77777777" w:rsidTr="00936982">
        <w:tc>
          <w:tcPr>
            <w:tcW w:w="895" w:type="dxa"/>
          </w:tcPr>
          <w:p w14:paraId="32E07007"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1.03</w:t>
            </w:r>
          </w:p>
        </w:tc>
        <w:tc>
          <w:tcPr>
            <w:tcW w:w="7200" w:type="dxa"/>
          </w:tcPr>
          <w:p w14:paraId="673699C0"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The system shall be able to detect stationary boats positioned in direct line of sight at any angle within a radius of 5 km.</w:t>
            </w:r>
          </w:p>
        </w:tc>
        <w:tc>
          <w:tcPr>
            <w:tcW w:w="1255" w:type="dxa"/>
          </w:tcPr>
          <w:p w14:paraId="34B55974"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75E71EC3" w14:textId="77777777" w:rsidTr="00936982">
        <w:tc>
          <w:tcPr>
            <w:tcW w:w="895" w:type="dxa"/>
          </w:tcPr>
          <w:p w14:paraId="1EEAD4A4"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1.03</w:t>
            </w:r>
            <w:r w:rsidRPr="001B64DB">
              <w:rPr>
                <w:rFonts w:ascii="Times New Roman" w:hAnsi="Times New Roman" w:cs="Times New Roman"/>
                <w:color w:val="0070C0"/>
              </w:rPr>
              <w:t>a</w:t>
            </w:r>
          </w:p>
        </w:tc>
        <w:tc>
          <w:tcPr>
            <w:tcW w:w="7200" w:type="dxa"/>
          </w:tcPr>
          <w:p w14:paraId="31EC5E50"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The system shall be able to detect boats moving at up to 40 knots in direct line of sight at any angle within a radius of 5 km.</w:t>
            </w:r>
          </w:p>
        </w:tc>
        <w:tc>
          <w:tcPr>
            <w:tcW w:w="1255" w:type="dxa"/>
          </w:tcPr>
          <w:p w14:paraId="53EAE885"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2D430E33" w14:textId="77777777" w:rsidTr="00936982">
        <w:tc>
          <w:tcPr>
            <w:tcW w:w="895" w:type="dxa"/>
          </w:tcPr>
          <w:p w14:paraId="3E9426FC"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1.03</w:t>
            </w:r>
            <w:r w:rsidRPr="001B64DB">
              <w:rPr>
                <w:rFonts w:ascii="Times New Roman" w:hAnsi="Times New Roman" w:cs="Times New Roman"/>
                <w:color w:val="0070C0"/>
              </w:rPr>
              <w:t>b</w:t>
            </w:r>
          </w:p>
        </w:tc>
        <w:tc>
          <w:tcPr>
            <w:tcW w:w="7200" w:type="dxa"/>
            <w:vAlign w:val="bottom"/>
          </w:tcPr>
          <w:p w14:paraId="54A86D09" w14:textId="77777777" w:rsidR="00936982" w:rsidRPr="001B64DB" w:rsidRDefault="00936982" w:rsidP="00E238E4">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be able to detect at least four boats within 5 seconds.</w:t>
            </w:r>
          </w:p>
        </w:tc>
        <w:tc>
          <w:tcPr>
            <w:tcW w:w="1255" w:type="dxa"/>
          </w:tcPr>
          <w:p w14:paraId="5C6BC3CA"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09BD83DB" w14:textId="77777777" w:rsidTr="00936982">
        <w:tc>
          <w:tcPr>
            <w:tcW w:w="895" w:type="dxa"/>
          </w:tcPr>
          <w:p w14:paraId="00849100"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1.04</w:t>
            </w:r>
          </w:p>
        </w:tc>
        <w:tc>
          <w:tcPr>
            <w:tcW w:w="7200" w:type="dxa"/>
          </w:tcPr>
          <w:p w14:paraId="78BB51A3"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The system shall be able to identify detected persons at a range of up to 250 m as friend or foe.</w:t>
            </w:r>
          </w:p>
        </w:tc>
        <w:tc>
          <w:tcPr>
            <w:tcW w:w="1255" w:type="dxa"/>
          </w:tcPr>
          <w:p w14:paraId="4537D39A"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56998467" w14:textId="77777777" w:rsidTr="00936982">
        <w:tc>
          <w:tcPr>
            <w:tcW w:w="895" w:type="dxa"/>
          </w:tcPr>
          <w:p w14:paraId="467811EB"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1.05</w:t>
            </w:r>
          </w:p>
        </w:tc>
        <w:tc>
          <w:tcPr>
            <w:tcW w:w="7200" w:type="dxa"/>
          </w:tcPr>
          <w:p w14:paraId="07544867"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The system shall be able to identify detected vehicles at a range of 2 km as friend or foe.</w:t>
            </w:r>
          </w:p>
        </w:tc>
        <w:tc>
          <w:tcPr>
            <w:tcW w:w="1255" w:type="dxa"/>
          </w:tcPr>
          <w:p w14:paraId="476A5DB3"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12AD10AE" w14:textId="77777777" w:rsidTr="00936982">
        <w:tc>
          <w:tcPr>
            <w:tcW w:w="895" w:type="dxa"/>
          </w:tcPr>
          <w:p w14:paraId="5A793E3B"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1.06</w:t>
            </w:r>
          </w:p>
        </w:tc>
        <w:tc>
          <w:tcPr>
            <w:tcW w:w="7200" w:type="dxa"/>
          </w:tcPr>
          <w:p w14:paraId="78553CF7"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 xml:space="preserve">The system shall be able to identify detected boats at a range of 1 km as friend or foe </w:t>
            </w:r>
            <w:r w:rsidRPr="00E238E4">
              <w:rPr>
                <w:rFonts w:ascii="Times New Roman" w:hAnsi="Times New Roman" w:cs="Times New Roman"/>
              </w:rPr>
              <w:t>within 5 seconds after detection.</w:t>
            </w:r>
          </w:p>
        </w:tc>
        <w:tc>
          <w:tcPr>
            <w:tcW w:w="1255" w:type="dxa"/>
          </w:tcPr>
          <w:p w14:paraId="7910C045"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432358C3" w14:textId="77777777" w:rsidTr="00936982">
        <w:tc>
          <w:tcPr>
            <w:tcW w:w="895" w:type="dxa"/>
          </w:tcPr>
          <w:p w14:paraId="14658F32"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lastRenderedPageBreak/>
              <w:t>1.07</w:t>
            </w:r>
          </w:p>
        </w:tc>
        <w:tc>
          <w:tcPr>
            <w:tcW w:w="7200" w:type="dxa"/>
          </w:tcPr>
          <w:p w14:paraId="17333C8B" w14:textId="77777777" w:rsidR="00936982" w:rsidRPr="00E238E4" w:rsidRDefault="00936982" w:rsidP="00936982">
            <w:pPr>
              <w:rPr>
                <w:rFonts w:ascii="Times New Roman" w:hAnsi="Times New Roman" w:cs="Times New Roman"/>
              </w:rPr>
            </w:pPr>
            <w:commentRangeStart w:id="9"/>
            <w:commentRangeStart w:id="10"/>
            <w:r w:rsidRPr="00E238E4">
              <w:rPr>
                <w:rFonts w:ascii="Times New Roman" w:hAnsi="Times New Roman" w:cs="Times New Roman"/>
              </w:rPr>
              <w:t>The system shall be able to prevent persons from movement and offensive action towards the system for at least 2 minutes in up to four locations each spaced no more than 20 m from the nearest position at a range up to 250 m.</w:t>
            </w:r>
            <w:commentRangeEnd w:id="9"/>
            <w:r w:rsidR="00D24F4D" w:rsidRPr="00E238E4">
              <w:rPr>
                <w:rStyle w:val="CommentReference"/>
                <w:rFonts w:ascii="Times New Roman" w:eastAsia="Calibri" w:hAnsi="Times New Roman" w:cs="Times New Roman"/>
              </w:rPr>
              <w:commentReference w:id="9"/>
            </w:r>
            <w:commentRangeEnd w:id="10"/>
            <w:r w:rsidR="00D04267" w:rsidRPr="00E238E4">
              <w:rPr>
                <w:rStyle w:val="CommentReference"/>
                <w:rFonts w:ascii="Times New Roman" w:eastAsia="Calibri" w:hAnsi="Times New Roman" w:cs="Times New Roman"/>
              </w:rPr>
              <w:commentReference w:id="10"/>
            </w:r>
          </w:p>
        </w:tc>
        <w:tc>
          <w:tcPr>
            <w:tcW w:w="1255" w:type="dxa"/>
          </w:tcPr>
          <w:p w14:paraId="23A66FFF" w14:textId="77777777" w:rsidR="00936982" w:rsidRPr="001B64DB" w:rsidRDefault="00A8095B" w:rsidP="00936982">
            <w:pPr>
              <w:rPr>
                <w:rFonts w:ascii="Times New Roman" w:hAnsi="Times New Roman" w:cs="Times New Roman"/>
              </w:rPr>
            </w:pPr>
            <w:r w:rsidRPr="001B64DB">
              <w:rPr>
                <w:rFonts w:ascii="Times New Roman" w:hAnsi="Times New Roman" w:cs="Times New Roman"/>
              </w:rPr>
              <w:t>Desirable</w:t>
            </w:r>
          </w:p>
        </w:tc>
      </w:tr>
      <w:tr w:rsidR="00936982" w:rsidRPr="001B64DB" w14:paraId="15A64D89" w14:textId="77777777" w:rsidTr="00936982">
        <w:tc>
          <w:tcPr>
            <w:tcW w:w="895" w:type="dxa"/>
          </w:tcPr>
          <w:p w14:paraId="3E11037C"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1.08</w:t>
            </w:r>
          </w:p>
        </w:tc>
        <w:tc>
          <w:tcPr>
            <w:tcW w:w="7200" w:type="dxa"/>
          </w:tcPr>
          <w:p w14:paraId="2DBF934D" w14:textId="04A8575B" w:rsidR="00936982" w:rsidRPr="001B64DB" w:rsidRDefault="00936982" w:rsidP="00936982">
            <w:pPr>
              <w:rPr>
                <w:rFonts w:ascii="Times New Roman" w:hAnsi="Times New Roman" w:cs="Times New Roman"/>
              </w:rPr>
            </w:pPr>
            <w:r w:rsidRPr="001B64DB">
              <w:rPr>
                <w:rFonts w:ascii="Times New Roman" w:hAnsi="Times New Roman" w:cs="Times New Roman"/>
              </w:rPr>
              <w:t xml:space="preserve">The system shall be able to render inoperable an identified </w:t>
            </w:r>
            <w:commentRangeStart w:id="11"/>
            <w:r w:rsidRPr="001B64DB">
              <w:rPr>
                <w:rFonts w:ascii="Times New Roman" w:hAnsi="Times New Roman" w:cs="Times New Roman"/>
              </w:rPr>
              <w:t>light-</w:t>
            </w:r>
            <w:r w:rsidR="00E238E4">
              <w:rPr>
                <w:rFonts w:ascii="Times New Roman" w:hAnsi="Times New Roman" w:cs="Times New Roman"/>
              </w:rPr>
              <w:t>armored</w:t>
            </w:r>
            <w:r w:rsidRPr="001B64DB">
              <w:rPr>
                <w:rFonts w:ascii="Times New Roman" w:hAnsi="Times New Roman" w:cs="Times New Roman"/>
              </w:rPr>
              <w:t xml:space="preserve"> </w:t>
            </w:r>
            <w:commentRangeEnd w:id="11"/>
            <w:r w:rsidR="00792385">
              <w:rPr>
                <w:rStyle w:val="CommentReference"/>
                <w:rFonts w:ascii="Calibri" w:eastAsia="Calibri" w:hAnsi="Calibri" w:cs="Arial"/>
              </w:rPr>
              <w:commentReference w:id="11"/>
            </w:r>
            <w:r w:rsidRPr="001B64DB">
              <w:rPr>
                <w:rFonts w:ascii="Times New Roman" w:hAnsi="Times New Roman" w:cs="Times New Roman"/>
              </w:rPr>
              <w:t>vehicle moving in direct line of sight at up 50 km/h at ranges between 5 to 500 m.</w:t>
            </w:r>
          </w:p>
        </w:tc>
        <w:tc>
          <w:tcPr>
            <w:tcW w:w="1255" w:type="dxa"/>
          </w:tcPr>
          <w:p w14:paraId="2982AFFD"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42C0E710" w14:textId="77777777" w:rsidTr="00936982">
        <w:tc>
          <w:tcPr>
            <w:tcW w:w="895" w:type="dxa"/>
          </w:tcPr>
          <w:p w14:paraId="27F94555"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1.08a</w:t>
            </w:r>
          </w:p>
        </w:tc>
        <w:tc>
          <w:tcPr>
            <w:tcW w:w="7200" w:type="dxa"/>
          </w:tcPr>
          <w:p w14:paraId="20E58913" w14:textId="3556CC85" w:rsidR="00936982" w:rsidRPr="001B64DB" w:rsidRDefault="00936982" w:rsidP="00936982">
            <w:pPr>
              <w:rPr>
                <w:rFonts w:ascii="Times New Roman" w:hAnsi="Times New Roman" w:cs="Times New Roman"/>
              </w:rPr>
            </w:pPr>
            <w:r w:rsidRPr="001B64DB">
              <w:rPr>
                <w:rFonts w:ascii="Times New Roman" w:hAnsi="Times New Roman" w:cs="Times New Roman"/>
              </w:rPr>
              <w:t>The system shall be able to kill a group of four light-</w:t>
            </w:r>
            <w:r w:rsidR="00E238E4">
              <w:rPr>
                <w:rFonts w:ascii="Times New Roman" w:hAnsi="Times New Roman" w:cs="Times New Roman"/>
              </w:rPr>
              <w:t>armored</w:t>
            </w:r>
            <w:r w:rsidRPr="001B64DB">
              <w:rPr>
                <w:rFonts w:ascii="Times New Roman" w:hAnsi="Times New Roman" w:cs="Times New Roman"/>
              </w:rPr>
              <w:t xml:space="preserve"> vehicles within 60 seconds.</w:t>
            </w:r>
          </w:p>
        </w:tc>
        <w:tc>
          <w:tcPr>
            <w:tcW w:w="1255" w:type="dxa"/>
          </w:tcPr>
          <w:p w14:paraId="20C86469"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18FCA9C9" w14:textId="77777777" w:rsidTr="00936982">
        <w:tc>
          <w:tcPr>
            <w:tcW w:w="895" w:type="dxa"/>
          </w:tcPr>
          <w:p w14:paraId="7D6D1F42"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1.09</w:t>
            </w:r>
          </w:p>
        </w:tc>
        <w:tc>
          <w:tcPr>
            <w:tcW w:w="7200" w:type="dxa"/>
          </w:tcPr>
          <w:p w14:paraId="5E552DFF" w14:textId="7DA441BE" w:rsidR="00936982" w:rsidRPr="001B64DB" w:rsidRDefault="00936982" w:rsidP="00936982">
            <w:pPr>
              <w:rPr>
                <w:rFonts w:ascii="Times New Roman" w:hAnsi="Times New Roman" w:cs="Times New Roman"/>
              </w:rPr>
            </w:pPr>
            <w:r w:rsidRPr="001B64DB">
              <w:rPr>
                <w:rFonts w:ascii="Times New Roman" w:hAnsi="Times New Roman" w:cs="Times New Roman"/>
              </w:rPr>
              <w:t>The system shall be able to render inoperable an identified light-</w:t>
            </w:r>
            <w:r w:rsidR="00E238E4">
              <w:rPr>
                <w:rFonts w:ascii="Times New Roman" w:hAnsi="Times New Roman" w:cs="Times New Roman"/>
              </w:rPr>
              <w:t>armored</w:t>
            </w:r>
            <w:r w:rsidRPr="001B64DB">
              <w:rPr>
                <w:rFonts w:ascii="Times New Roman" w:hAnsi="Times New Roman" w:cs="Times New Roman"/>
              </w:rPr>
              <w:t xml:space="preserve"> boat moving in direct line of sight at up 20 knots at ranges between 5 to 500 m.</w:t>
            </w:r>
          </w:p>
        </w:tc>
        <w:tc>
          <w:tcPr>
            <w:tcW w:w="1255" w:type="dxa"/>
          </w:tcPr>
          <w:p w14:paraId="04D275C5"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660C0F9B" w14:textId="77777777" w:rsidTr="00936982">
        <w:tc>
          <w:tcPr>
            <w:tcW w:w="895" w:type="dxa"/>
          </w:tcPr>
          <w:p w14:paraId="300A45BC"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1.09a</w:t>
            </w:r>
          </w:p>
        </w:tc>
        <w:tc>
          <w:tcPr>
            <w:tcW w:w="7200" w:type="dxa"/>
          </w:tcPr>
          <w:p w14:paraId="1521FC3D" w14:textId="09C2E43D" w:rsidR="00936982" w:rsidRPr="001B64DB" w:rsidRDefault="00936982" w:rsidP="00936982">
            <w:pPr>
              <w:rPr>
                <w:rFonts w:ascii="Times New Roman" w:hAnsi="Times New Roman" w:cs="Times New Roman"/>
              </w:rPr>
            </w:pPr>
            <w:r w:rsidRPr="001B64DB">
              <w:rPr>
                <w:rFonts w:ascii="Times New Roman" w:hAnsi="Times New Roman" w:cs="Times New Roman"/>
              </w:rPr>
              <w:t>The system shall be able to kill a group of four light-</w:t>
            </w:r>
            <w:r w:rsidR="00E238E4">
              <w:rPr>
                <w:rFonts w:ascii="Times New Roman" w:hAnsi="Times New Roman" w:cs="Times New Roman"/>
              </w:rPr>
              <w:t>armored</w:t>
            </w:r>
            <w:r w:rsidRPr="001B64DB">
              <w:rPr>
                <w:rFonts w:ascii="Times New Roman" w:hAnsi="Times New Roman" w:cs="Times New Roman"/>
              </w:rPr>
              <w:t xml:space="preserve"> boats within 60 seconds.</w:t>
            </w:r>
          </w:p>
        </w:tc>
        <w:tc>
          <w:tcPr>
            <w:tcW w:w="1255" w:type="dxa"/>
          </w:tcPr>
          <w:p w14:paraId="53D679D0"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3E094337" w14:textId="77777777" w:rsidTr="00936982">
        <w:tc>
          <w:tcPr>
            <w:tcW w:w="895" w:type="dxa"/>
          </w:tcPr>
          <w:p w14:paraId="77BF8E7D"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1.10</w:t>
            </w:r>
          </w:p>
        </w:tc>
        <w:tc>
          <w:tcPr>
            <w:tcW w:w="7200" w:type="dxa"/>
          </w:tcPr>
          <w:p w14:paraId="0ACA41CE" w14:textId="2943AA9C" w:rsidR="00936982" w:rsidRPr="00E238E4" w:rsidRDefault="00936982" w:rsidP="00936982">
            <w:pPr>
              <w:rPr>
                <w:rFonts w:ascii="Times New Roman" w:hAnsi="Times New Roman" w:cs="Times New Roman"/>
              </w:rPr>
            </w:pPr>
            <w:r w:rsidRPr="00E238E4">
              <w:rPr>
                <w:rFonts w:ascii="Times New Roman" w:hAnsi="Times New Roman" w:cs="Times New Roman"/>
              </w:rPr>
              <w:t xml:space="preserve">The system shall be able to kill an identified </w:t>
            </w:r>
            <w:commentRangeStart w:id="12"/>
            <w:commentRangeStart w:id="13"/>
            <w:r w:rsidRPr="00E238E4">
              <w:rPr>
                <w:rFonts w:ascii="Times New Roman" w:hAnsi="Times New Roman" w:cs="Times New Roman"/>
              </w:rPr>
              <w:t>person</w:t>
            </w:r>
            <w:commentRangeEnd w:id="12"/>
            <w:r w:rsidR="00B92B7E" w:rsidRPr="00E238E4">
              <w:rPr>
                <w:rStyle w:val="CommentReference"/>
                <w:rFonts w:ascii="Times New Roman" w:eastAsia="Calibri" w:hAnsi="Times New Roman" w:cs="Times New Roman"/>
              </w:rPr>
              <w:commentReference w:id="12"/>
            </w:r>
            <w:commentRangeEnd w:id="13"/>
            <w:r w:rsidR="00E238E4" w:rsidRPr="00E238E4">
              <w:rPr>
                <w:rFonts w:ascii="Times New Roman" w:hAnsi="Times New Roman" w:cs="Times New Roman"/>
              </w:rPr>
              <w:t xml:space="preserve"> </w:t>
            </w:r>
            <w:r w:rsidR="00A96279" w:rsidRPr="00E238E4">
              <w:rPr>
                <w:rStyle w:val="CommentReference"/>
                <w:rFonts w:ascii="Times New Roman" w:eastAsia="Calibri" w:hAnsi="Times New Roman" w:cs="Times New Roman"/>
              </w:rPr>
              <w:commentReference w:id="13"/>
            </w:r>
            <w:r w:rsidRPr="00E238E4">
              <w:rPr>
                <w:rFonts w:ascii="Times New Roman" w:hAnsi="Times New Roman" w:cs="Times New Roman"/>
              </w:rPr>
              <w:t>moving in direct line of sight at up 10 km/h at ranges between 1 to 250 m.</w:t>
            </w:r>
          </w:p>
        </w:tc>
        <w:tc>
          <w:tcPr>
            <w:tcW w:w="1255" w:type="dxa"/>
          </w:tcPr>
          <w:p w14:paraId="0C4B4100"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2C5B2FFD" w14:textId="77777777" w:rsidTr="00936982">
        <w:tc>
          <w:tcPr>
            <w:tcW w:w="895" w:type="dxa"/>
          </w:tcPr>
          <w:p w14:paraId="046460E3" w14:textId="77777777" w:rsidR="00936982" w:rsidRPr="001B64DB" w:rsidRDefault="00936982" w:rsidP="00936982">
            <w:pPr>
              <w:rPr>
                <w:rFonts w:ascii="Times New Roman" w:hAnsi="Times New Roman" w:cs="Times New Roman"/>
              </w:rPr>
            </w:pPr>
            <w:r w:rsidRPr="001B64DB">
              <w:rPr>
                <w:rFonts w:ascii="Times New Roman" w:hAnsi="Times New Roman" w:cs="Times New Roman"/>
              </w:rPr>
              <w:t>1.10a</w:t>
            </w:r>
          </w:p>
        </w:tc>
        <w:tc>
          <w:tcPr>
            <w:tcW w:w="7200" w:type="dxa"/>
          </w:tcPr>
          <w:p w14:paraId="19E59805" w14:textId="7A950EE2" w:rsidR="00936982" w:rsidRPr="00E238E4" w:rsidRDefault="00936982" w:rsidP="00936982">
            <w:pPr>
              <w:rPr>
                <w:rFonts w:ascii="Times New Roman" w:hAnsi="Times New Roman" w:cs="Times New Roman"/>
              </w:rPr>
            </w:pPr>
            <w:r w:rsidRPr="00E238E4">
              <w:rPr>
                <w:rFonts w:ascii="Times New Roman" w:hAnsi="Times New Roman" w:cs="Times New Roman"/>
              </w:rPr>
              <w:t>The system shall be able to kill a group of four persons</w:t>
            </w:r>
            <w:r w:rsidR="00E238E4" w:rsidRPr="00E238E4">
              <w:rPr>
                <w:rFonts w:ascii="Times New Roman" w:hAnsi="Times New Roman" w:cs="Times New Roman"/>
              </w:rPr>
              <w:t xml:space="preserve"> </w:t>
            </w:r>
            <w:r w:rsidRPr="00E238E4">
              <w:rPr>
                <w:rFonts w:ascii="Times New Roman" w:hAnsi="Times New Roman" w:cs="Times New Roman"/>
              </w:rPr>
              <w:t>within 30 seconds.</w:t>
            </w:r>
          </w:p>
        </w:tc>
        <w:tc>
          <w:tcPr>
            <w:tcW w:w="1255" w:type="dxa"/>
          </w:tcPr>
          <w:p w14:paraId="1805AA19"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35FC6EF0" w14:textId="77777777" w:rsidTr="00936982">
        <w:tc>
          <w:tcPr>
            <w:tcW w:w="895" w:type="dxa"/>
          </w:tcPr>
          <w:p w14:paraId="414CCB83" w14:textId="77777777" w:rsidR="00001712" w:rsidRPr="001B64DB" w:rsidRDefault="00001712" w:rsidP="00936982">
            <w:pPr>
              <w:rPr>
                <w:rFonts w:ascii="Times New Roman" w:hAnsi="Times New Roman" w:cs="Times New Roman"/>
              </w:rPr>
            </w:pPr>
            <w:r w:rsidRPr="001B64DB">
              <w:rPr>
                <w:rFonts w:ascii="Times New Roman" w:hAnsi="Times New Roman" w:cs="Times New Roman"/>
              </w:rPr>
              <w:t>1.11</w:t>
            </w:r>
          </w:p>
        </w:tc>
        <w:tc>
          <w:tcPr>
            <w:tcW w:w="7200" w:type="dxa"/>
          </w:tcPr>
          <w:p w14:paraId="3A2828D2" w14:textId="77777777" w:rsidR="00936982" w:rsidRPr="001B64DB" w:rsidRDefault="00001712" w:rsidP="00936982">
            <w:pPr>
              <w:rPr>
                <w:rFonts w:ascii="Times New Roman" w:hAnsi="Times New Roman" w:cs="Times New Roman"/>
              </w:rPr>
            </w:pPr>
            <w:r w:rsidRPr="001B64DB">
              <w:rPr>
                <w:rFonts w:ascii="Times New Roman" w:hAnsi="Times New Roman" w:cs="Times New Roman"/>
              </w:rPr>
              <w:t>The system shall be able to identify and kill threats defined in 1.08, 1.09 and 1.10 within 30 seconds of detection.</w:t>
            </w:r>
          </w:p>
        </w:tc>
        <w:tc>
          <w:tcPr>
            <w:tcW w:w="1255" w:type="dxa"/>
          </w:tcPr>
          <w:p w14:paraId="31B2DE07" w14:textId="77777777" w:rsidR="00936982" w:rsidRPr="001B64DB" w:rsidRDefault="00A8095B" w:rsidP="00936982">
            <w:pPr>
              <w:rPr>
                <w:rFonts w:ascii="Times New Roman" w:hAnsi="Times New Roman" w:cs="Times New Roman"/>
              </w:rPr>
            </w:pPr>
            <w:r w:rsidRPr="001B64DB">
              <w:rPr>
                <w:rFonts w:ascii="Times New Roman" w:hAnsi="Times New Roman" w:cs="Times New Roman"/>
              </w:rPr>
              <w:t>Desirable</w:t>
            </w:r>
          </w:p>
        </w:tc>
      </w:tr>
      <w:tr w:rsidR="00031BDD" w:rsidRPr="001B64DB" w14:paraId="6E6769D3" w14:textId="77777777" w:rsidTr="00A96279">
        <w:tc>
          <w:tcPr>
            <w:tcW w:w="895" w:type="dxa"/>
          </w:tcPr>
          <w:p w14:paraId="3038B01A" w14:textId="77777777" w:rsidR="00031BDD" w:rsidRPr="001B64DB" w:rsidRDefault="00031BDD" w:rsidP="00936982">
            <w:pPr>
              <w:rPr>
                <w:rFonts w:ascii="Times New Roman" w:hAnsi="Times New Roman" w:cs="Times New Roman"/>
                <w:b/>
                <w:bCs/>
              </w:rPr>
            </w:pPr>
            <w:r w:rsidRPr="001B64DB">
              <w:rPr>
                <w:rFonts w:ascii="Times New Roman" w:hAnsi="Times New Roman" w:cs="Times New Roman"/>
                <w:b/>
                <w:bCs/>
              </w:rPr>
              <w:t>2</w:t>
            </w:r>
          </w:p>
        </w:tc>
        <w:tc>
          <w:tcPr>
            <w:tcW w:w="8455" w:type="dxa"/>
            <w:gridSpan w:val="2"/>
          </w:tcPr>
          <w:p w14:paraId="09C890CB" w14:textId="77777777" w:rsidR="00031BDD" w:rsidRPr="001B64DB" w:rsidRDefault="00031BDD" w:rsidP="00936982">
            <w:pPr>
              <w:rPr>
                <w:rFonts w:ascii="Times New Roman" w:hAnsi="Times New Roman" w:cs="Times New Roman"/>
                <w:b/>
                <w:bCs/>
              </w:rPr>
            </w:pPr>
            <w:r w:rsidRPr="001B64DB">
              <w:rPr>
                <w:rFonts w:ascii="Times New Roman" w:hAnsi="Times New Roman" w:cs="Times New Roman"/>
                <w:b/>
                <w:bCs/>
              </w:rPr>
              <w:t>Survivability</w:t>
            </w:r>
          </w:p>
        </w:tc>
      </w:tr>
      <w:tr w:rsidR="00936982" w:rsidRPr="001B64DB" w14:paraId="3B764C99" w14:textId="77777777" w:rsidTr="00936982">
        <w:tc>
          <w:tcPr>
            <w:tcW w:w="895" w:type="dxa"/>
          </w:tcPr>
          <w:p w14:paraId="1053B8B2" w14:textId="77777777" w:rsidR="00936982" w:rsidRPr="001B64DB" w:rsidRDefault="00001712" w:rsidP="00936982">
            <w:pPr>
              <w:rPr>
                <w:rFonts w:ascii="Times New Roman" w:hAnsi="Times New Roman" w:cs="Times New Roman"/>
              </w:rPr>
            </w:pPr>
            <w:r w:rsidRPr="001B64DB">
              <w:rPr>
                <w:rFonts w:ascii="Times New Roman" w:hAnsi="Times New Roman" w:cs="Times New Roman"/>
              </w:rPr>
              <w:t>2.01</w:t>
            </w:r>
          </w:p>
        </w:tc>
        <w:tc>
          <w:tcPr>
            <w:tcW w:w="7200" w:type="dxa"/>
          </w:tcPr>
          <w:p w14:paraId="76E12DA6" w14:textId="77777777" w:rsidR="00936982" w:rsidRPr="001B64DB" w:rsidRDefault="00001712" w:rsidP="00936982">
            <w:pPr>
              <w:rPr>
                <w:rFonts w:ascii="Times New Roman" w:hAnsi="Times New Roman" w:cs="Times New Roman"/>
              </w:rPr>
            </w:pPr>
            <w:r w:rsidRPr="001B64DB">
              <w:rPr>
                <w:rFonts w:ascii="Times New Roman" w:hAnsi="Times New Roman" w:cs="Times New Roman"/>
              </w:rPr>
              <w:t>The system shall remain fully operational after impact by 125 gram 7.62 mm munitions travelling at 2350 ft/sec.</w:t>
            </w:r>
          </w:p>
        </w:tc>
        <w:tc>
          <w:tcPr>
            <w:tcW w:w="1255" w:type="dxa"/>
          </w:tcPr>
          <w:p w14:paraId="37A120DB"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5E0B5CE0" w14:textId="77777777" w:rsidTr="00936982">
        <w:tc>
          <w:tcPr>
            <w:tcW w:w="895" w:type="dxa"/>
          </w:tcPr>
          <w:p w14:paraId="446557A8" w14:textId="77777777" w:rsidR="00936982" w:rsidRPr="001B64DB" w:rsidRDefault="00001712" w:rsidP="00936982">
            <w:pPr>
              <w:rPr>
                <w:rFonts w:ascii="Times New Roman" w:hAnsi="Times New Roman" w:cs="Times New Roman"/>
              </w:rPr>
            </w:pPr>
            <w:r w:rsidRPr="001B64DB">
              <w:rPr>
                <w:rFonts w:ascii="Times New Roman" w:hAnsi="Times New Roman" w:cs="Times New Roman"/>
              </w:rPr>
              <w:t>2.02</w:t>
            </w:r>
          </w:p>
        </w:tc>
        <w:tc>
          <w:tcPr>
            <w:tcW w:w="7200" w:type="dxa"/>
          </w:tcPr>
          <w:p w14:paraId="7EE0AC35" w14:textId="77777777" w:rsidR="00936982" w:rsidRPr="001B64DB" w:rsidRDefault="00001712" w:rsidP="00001712">
            <w:pPr>
              <w:rPr>
                <w:rFonts w:ascii="Times New Roman" w:hAnsi="Times New Roman" w:cs="Times New Roman"/>
              </w:rPr>
            </w:pPr>
            <w:r w:rsidRPr="001B64DB">
              <w:rPr>
                <w:rFonts w:ascii="Times New Roman" w:hAnsi="Times New Roman" w:cs="Times New Roman"/>
              </w:rPr>
              <w:t>The system shall at most suffer mobility degradation after impact by a fragmentation grenade at 0 m.</w:t>
            </w:r>
          </w:p>
        </w:tc>
        <w:tc>
          <w:tcPr>
            <w:tcW w:w="1255" w:type="dxa"/>
          </w:tcPr>
          <w:p w14:paraId="0C3B67D7"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Desirable</w:t>
            </w:r>
          </w:p>
        </w:tc>
      </w:tr>
      <w:tr w:rsidR="00936982" w:rsidRPr="001B64DB" w14:paraId="39557C36" w14:textId="77777777" w:rsidTr="00936982">
        <w:tc>
          <w:tcPr>
            <w:tcW w:w="895" w:type="dxa"/>
          </w:tcPr>
          <w:p w14:paraId="74F6D8EF" w14:textId="77777777" w:rsidR="00936982" w:rsidRPr="001B64DB" w:rsidRDefault="00001712" w:rsidP="00936982">
            <w:pPr>
              <w:rPr>
                <w:rFonts w:ascii="Times New Roman" w:hAnsi="Times New Roman" w:cs="Times New Roman"/>
              </w:rPr>
            </w:pPr>
            <w:r w:rsidRPr="001B64DB">
              <w:rPr>
                <w:rFonts w:ascii="Times New Roman" w:hAnsi="Times New Roman" w:cs="Times New Roman"/>
              </w:rPr>
              <w:t>2.03</w:t>
            </w:r>
          </w:p>
        </w:tc>
        <w:tc>
          <w:tcPr>
            <w:tcW w:w="7200" w:type="dxa"/>
          </w:tcPr>
          <w:p w14:paraId="3CED47AE" w14:textId="77777777" w:rsidR="00936982" w:rsidRPr="001B64DB" w:rsidRDefault="00001712" w:rsidP="00001712">
            <w:pPr>
              <w:rPr>
                <w:rFonts w:ascii="Times New Roman" w:hAnsi="Times New Roman" w:cs="Times New Roman"/>
              </w:rPr>
            </w:pPr>
            <w:r w:rsidRPr="001B64DB">
              <w:rPr>
                <w:rFonts w:ascii="Times New Roman" w:hAnsi="Times New Roman" w:cs="Times New Roman"/>
              </w:rPr>
              <w:t>The system shall at most suffer mobility degradation after impact by an fragmentation mine at 0 m.</w:t>
            </w:r>
          </w:p>
        </w:tc>
        <w:tc>
          <w:tcPr>
            <w:tcW w:w="1255" w:type="dxa"/>
          </w:tcPr>
          <w:p w14:paraId="75E3A59D"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Desirable</w:t>
            </w:r>
          </w:p>
        </w:tc>
      </w:tr>
      <w:tr w:rsidR="00936982" w:rsidRPr="001B64DB" w14:paraId="0FE89A0F" w14:textId="77777777" w:rsidTr="00936982">
        <w:tc>
          <w:tcPr>
            <w:tcW w:w="895" w:type="dxa"/>
          </w:tcPr>
          <w:p w14:paraId="1F8AE6FB" w14:textId="77777777" w:rsidR="00936982" w:rsidRPr="001B64DB" w:rsidRDefault="00001712" w:rsidP="00936982">
            <w:pPr>
              <w:rPr>
                <w:rFonts w:ascii="Times New Roman" w:hAnsi="Times New Roman" w:cs="Times New Roman"/>
              </w:rPr>
            </w:pPr>
            <w:r w:rsidRPr="001B64DB">
              <w:rPr>
                <w:rFonts w:ascii="Times New Roman" w:hAnsi="Times New Roman" w:cs="Times New Roman"/>
              </w:rPr>
              <w:t>2.04</w:t>
            </w:r>
          </w:p>
        </w:tc>
        <w:tc>
          <w:tcPr>
            <w:tcW w:w="7200" w:type="dxa"/>
          </w:tcPr>
          <w:p w14:paraId="2ECBE9FA" w14:textId="77777777" w:rsidR="00936982" w:rsidRPr="001B64DB" w:rsidRDefault="00001712" w:rsidP="00001712">
            <w:pPr>
              <w:rPr>
                <w:rFonts w:ascii="Times New Roman" w:hAnsi="Times New Roman" w:cs="Times New Roman"/>
              </w:rPr>
            </w:pPr>
            <w:r w:rsidRPr="001B64DB">
              <w:rPr>
                <w:rFonts w:ascii="Times New Roman" w:hAnsi="Times New Roman" w:cs="Times New Roman"/>
              </w:rPr>
              <w:t>The system shall at most suffer mobility degradation whilst immersed in a petrol fire for a period of 5 minutes.</w:t>
            </w:r>
          </w:p>
        </w:tc>
        <w:tc>
          <w:tcPr>
            <w:tcW w:w="1255" w:type="dxa"/>
          </w:tcPr>
          <w:p w14:paraId="5FDBD789"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Desirable</w:t>
            </w:r>
          </w:p>
        </w:tc>
      </w:tr>
      <w:tr w:rsidR="00936982" w:rsidRPr="001B64DB" w14:paraId="55AF6E12" w14:textId="77777777" w:rsidTr="00936982">
        <w:tc>
          <w:tcPr>
            <w:tcW w:w="895" w:type="dxa"/>
          </w:tcPr>
          <w:p w14:paraId="696AEB84" w14:textId="77777777" w:rsidR="00936982" w:rsidRPr="001B64DB" w:rsidRDefault="00001712" w:rsidP="00936982">
            <w:pPr>
              <w:rPr>
                <w:rFonts w:ascii="Times New Roman" w:hAnsi="Times New Roman" w:cs="Times New Roman"/>
              </w:rPr>
            </w:pPr>
            <w:r w:rsidRPr="001B64DB">
              <w:rPr>
                <w:rFonts w:ascii="Times New Roman" w:hAnsi="Times New Roman" w:cs="Times New Roman"/>
              </w:rPr>
              <w:t>2.05</w:t>
            </w:r>
          </w:p>
        </w:tc>
        <w:tc>
          <w:tcPr>
            <w:tcW w:w="7200" w:type="dxa"/>
          </w:tcPr>
          <w:p w14:paraId="45DA1E64" w14:textId="77777777" w:rsidR="00936982" w:rsidRPr="001B64DB" w:rsidRDefault="00001712" w:rsidP="00001712">
            <w:pPr>
              <w:rPr>
                <w:rFonts w:ascii="Times New Roman" w:hAnsi="Times New Roman" w:cs="Times New Roman"/>
              </w:rPr>
            </w:pPr>
            <w:r w:rsidRPr="001B64DB">
              <w:rPr>
                <w:rFonts w:ascii="Times New Roman" w:hAnsi="Times New Roman" w:cs="Times New Roman"/>
              </w:rPr>
              <w:t>The system shall be able to remain afloat in the event of a power failure on water for at least 12 hours.</w:t>
            </w:r>
          </w:p>
        </w:tc>
        <w:tc>
          <w:tcPr>
            <w:tcW w:w="1255" w:type="dxa"/>
          </w:tcPr>
          <w:p w14:paraId="5BCCAA55"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353D8915" w14:textId="77777777" w:rsidTr="00936982">
        <w:tc>
          <w:tcPr>
            <w:tcW w:w="895" w:type="dxa"/>
          </w:tcPr>
          <w:p w14:paraId="461E97A8" w14:textId="77777777" w:rsidR="00936982" w:rsidRPr="001B64DB" w:rsidRDefault="00001712" w:rsidP="00936982">
            <w:pPr>
              <w:rPr>
                <w:rFonts w:ascii="Times New Roman" w:hAnsi="Times New Roman" w:cs="Times New Roman"/>
              </w:rPr>
            </w:pPr>
            <w:r w:rsidRPr="001B64DB">
              <w:rPr>
                <w:rFonts w:ascii="Times New Roman" w:hAnsi="Times New Roman" w:cs="Times New Roman"/>
              </w:rPr>
              <w:t>2.06</w:t>
            </w:r>
          </w:p>
        </w:tc>
        <w:tc>
          <w:tcPr>
            <w:tcW w:w="7200" w:type="dxa"/>
          </w:tcPr>
          <w:p w14:paraId="1EACF02F" w14:textId="77777777" w:rsidR="00936982" w:rsidRPr="001B64DB" w:rsidRDefault="00001712" w:rsidP="00001712">
            <w:pPr>
              <w:rPr>
                <w:rFonts w:ascii="Times New Roman" w:hAnsi="Times New Roman" w:cs="Times New Roman"/>
              </w:rPr>
            </w:pPr>
            <w:r w:rsidRPr="001B64DB">
              <w:rPr>
                <w:rFonts w:ascii="Times New Roman" w:hAnsi="Times New Roman" w:cs="Times New Roman"/>
              </w:rPr>
              <w:t>The system shall be able to deploy a smoke screen within 10 seconds to prevent visible spectrum view to a radius 5 m around the vehicle under wind speeds up to 10 km/h.</w:t>
            </w:r>
          </w:p>
        </w:tc>
        <w:tc>
          <w:tcPr>
            <w:tcW w:w="1255" w:type="dxa"/>
          </w:tcPr>
          <w:p w14:paraId="6B8700FB"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Desirable</w:t>
            </w:r>
          </w:p>
        </w:tc>
      </w:tr>
      <w:tr w:rsidR="00936982" w:rsidRPr="001B64DB" w14:paraId="0390A487" w14:textId="77777777" w:rsidTr="00936982">
        <w:tc>
          <w:tcPr>
            <w:tcW w:w="895" w:type="dxa"/>
          </w:tcPr>
          <w:p w14:paraId="14C0B3B0" w14:textId="77777777" w:rsidR="00936982" w:rsidRPr="001B64DB" w:rsidRDefault="00001712" w:rsidP="00936982">
            <w:pPr>
              <w:rPr>
                <w:rFonts w:ascii="Times New Roman" w:hAnsi="Times New Roman" w:cs="Times New Roman"/>
              </w:rPr>
            </w:pPr>
            <w:r w:rsidRPr="001B64DB">
              <w:rPr>
                <w:rFonts w:ascii="Times New Roman" w:hAnsi="Times New Roman" w:cs="Times New Roman"/>
              </w:rPr>
              <w:t>2.07</w:t>
            </w:r>
          </w:p>
        </w:tc>
        <w:tc>
          <w:tcPr>
            <w:tcW w:w="7200" w:type="dxa"/>
          </w:tcPr>
          <w:p w14:paraId="3FBA1E3C" w14:textId="77777777" w:rsidR="00936982" w:rsidRPr="001B64DB" w:rsidRDefault="00001712" w:rsidP="00001712">
            <w:pPr>
              <w:rPr>
                <w:rFonts w:ascii="Times New Roman" w:hAnsi="Times New Roman" w:cs="Times New Roman"/>
              </w:rPr>
            </w:pPr>
            <w:r w:rsidRPr="001B64DB">
              <w:rPr>
                <w:rFonts w:ascii="Times New Roman" w:hAnsi="Times New Roman" w:cs="Times New Roman"/>
              </w:rPr>
              <w:t>The system shall be able to deploy camouflage netting suited to the environment over itself whilst stationary on land within 1 minute.</w:t>
            </w:r>
          </w:p>
        </w:tc>
        <w:tc>
          <w:tcPr>
            <w:tcW w:w="1255" w:type="dxa"/>
          </w:tcPr>
          <w:p w14:paraId="6226BF95"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Desirable</w:t>
            </w:r>
          </w:p>
        </w:tc>
      </w:tr>
      <w:tr w:rsidR="00936982" w:rsidRPr="001B64DB" w14:paraId="50AA0479" w14:textId="77777777" w:rsidTr="00936982">
        <w:tc>
          <w:tcPr>
            <w:tcW w:w="895" w:type="dxa"/>
          </w:tcPr>
          <w:p w14:paraId="5F048A03" w14:textId="77777777" w:rsidR="00936982" w:rsidRPr="001B64DB" w:rsidRDefault="00001712" w:rsidP="00936982">
            <w:pPr>
              <w:rPr>
                <w:rFonts w:ascii="Times New Roman" w:hAnsi="Times New Roman" w:cs="Times New Roman"/>
              </w:rPr>
            </w:pPr>
            <w:r w:rsidRPr="001B64DB">
              <w:rPr>
                <w:rFonts w:ascii="Times New Roman" w:hAnsi="Times New Roman" w:cs="Times New Roman"/>
              </w:rPr>
              <w:t>2.08</w:t>
            </w:r>
          </w:p>
        </w:tc>
        <w:tc>
          <w:tcPr>
            <w:tcW w:w="7200" w:type="dxa"/>
          </w:tcPr>
          <w:p w14:paraId="4C2F6D0E" w14:textId="77777777" w:rsidR="00936982" w:rsidRPr="001B64DB" w:rsidRDefault="00001712" w:rsidP="00001712">
            <w:pPr>
              <w:rPr>
                <w:rFonts w:ascii="Times New Roman" w:hAnsi="Times New Roman" w:cs="Times New Roman"/>
              </w:rPr>
            </w:pPr>
            <w:r w:rsidRPr="001B64DB">
              <w:rPr>
                <w:rFonts w:ascii="Times New Roman" w:hAnsi="Times New Roman" w:cs="Times New Roman"/>
              </w:rPr>
              <w:t>The system shall be able to operate at a sound pressure level of 70 dBA at a</w:t>
            </w:r>
            <w:r w:rsidR="00614BF5" w:rsidRPr="001B64DB">
              <w:rPr>
                <w:rFonts w:ascii="Times New Roman" w:hAnsi="Times New Roman" w:cs="Times New Roman"/>
              </w:rPr>
              <w:t xml:space="preserve"> </w:t>
            </w:r>
            <w:r w:rsidRPr="001B64DB">
              <w:rPr>
                <w:rFonts w:ascii="Times New Roman" w:hAnsi="Times New Roman" w:cs="Times New Roman"/>
              </w:rPr>
              <w:t>distance of 1 m. The system may be stationary and not performing offensive</w:t>
            </w:r>
            <w:r w:rsidR="00614BF5" w:rsidRPr="001B64DB">
              <w:rPr>
                <w:rFonts w:ascii="Times New Roman" w:hAnsi="Times New Roman" w:cs="Times New Roman"/>
              </w:rPr>
              <w:t xml:space="preserve"> </w:t>
            </w:r>
            <w:r w:rsidRPr="001B64DB">
              <w:rPr>
                <w:rFonts w:ascii="Times New Roman" w:hAnsi="Times New Roman" w:cs="Times New Roman"/>
              </w:rPr>
              <w:t>actions to meet this requirement.</w:t>
            </w:r>
          </w:p>
        </w:tc>
        <w:tc>
          <w:tcPr>
            <w:tcW w:w="1255" w:type="dxa"/>
          </w:tcPr>
          <w:p w14:paraId="5277955D"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6B3579A0" w14:textId="77777777" w:rsidTr="00936982">
        <w:tc>
          <w:tcPr>
            <w:tcW w:w="895" w:type="dxa"/>
          </w:tcPr>
          <w:p w14:paraId="257A812E" w14:textId="77777777" w:rsidR="00936982" w:rsidRPr="001B64DB" w:rsidRDefault="00001712" w:rsidP="00936982">
            <w:pPr>
              <w:rPr>
                <w:rFonts w:ascii="Times New Roman" w:hAnsi="Times New Roman" w:cs="Times New Roman"/>
              </w:rPr>
            </w:pPr>
            <w:r w:rsidRPr="001B64DB">
              <w:rPr>
                <w:rFonts w:ascii="Times New Roman" w:hAnsi="Times New Roman" w:cs="Times New Roman"/>
              </w:rPr>
              <w:t>2.09</w:t>
            </w:r>
          </w:p>
        </w:tc>
        <w:tc>
          <w:tcPr>
            <w:tcW w:w="7200" w:type="dxa"/>
          </w:tcPr>
          <w:p w14:paraId="67BA98C7" w14:textId="77777777" w:rsidR="00936982" w:rsidRPr="001B64DB" w:rsidRDefault="00614BF5" w:rsidP="00614BF5">
            <w:pPr>
              <w:rPr>
                <w:rFonts w:ascii="Times New Roman" w:hAnsi="Times New Roman" w:cs="Times New Roman"/>
              </w:rPr>
            </w:pPr>
            <w:r w:rsidRPr="001B64DB">
              <w:rPr>
                <w:rFonts w:ascii="Times New Roman" w:hAnsi="Times New Roman" w:cs="Times New Roman"/>
              </w:rPr>
              <w:t>The system shall be able to protect human occupants from rifle fire, hand grenades, anti-personnel mines and immersion in flame as described in 2.01, 2.02, 2.03 and 2.04.</w:t>
            </w:r>
          </w:p>
        </w:tc>
        <w:tc>
          <w:tcPr>
            <w:tcW w:w="1255" w:type="dxa"/>
          </w:tcPr>
          <w:p w14:paraId="7C83E6AD"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031BDD" w:rsidRPr="001B64DB" w14:paraId="7F6AB6F2" w14:textId="77777777" w:rsidTr="00A96279">
        <w:tc>
          <w:tcPr>
            <w:tcW w:w="895" w:type="dxa"/>
          </w:tcPr>
          <w:p w14:paraId="7D87D5D9" w14:textId="77777777" w:rsidR="00031BDD" w:rsidRPr="001B64DB" w:rsidRDefault="00031BDD" w:rsidP="00936982">
            <w:pPr>
              <w:rPr>
                <w:rFonts w:ascii="Times New Roman" w:hAnsi="Times New Roman" w:cs="Times New Roman"/>
                <w:b/>
                <w:bCs/>
              </w:rPr>
            </w:pPr>
            <w:r w:rsidRPr="001B64DB">
              <w:rPr>
                <w:rFonts w:ascii="Times New Roman" w:hAnsi="Times New Roman" w:cs="Times New Roman"/>
                <w:b/>
                <w:bCs/>
              </w:rPr>
              <w:t>3</w:t>
            </w:r>
          </w:p>
        </w:tc>
        <w:tc>
          <w:tcPr>
            <w:tcW w:w="8455" w:type="dxa"/>
            <w:gridSpan w:val="2"/>
          </w:tcPr>
          <w:p w14:paraId="5F23E73B" w14:textId="77777777" w:rsidR="00031BDD" w:rsidRPr="001B64DB" w:rsidRDefault="00031BDD" w:rsidP="00936982">
            <w:pPr>
              <w:rPr>
                <w:rFonts w:ascii="Times New Roman" w:hAnsi="Times New Roman" w:cs="Times New Roman"/>
                <w:b/>
                <w:bCs/>
              </w:rPr>
            </w:pPr>
            <w:r w:rsidRPr="001B64DB">
              <w:rPr>
                <w:rFonts w:ascii="Times New Roman" w:hAnsi="Times New Roman" w:cs="Times New Roman"/>
                <w:b/>
                <w:bCs/>
              </w:rPr>
              <w:t>Mobility</w:t>
            </w:r>
          </w:p>
        </w:tc>
      </w:tr>
      <w:tr w:rsidR="00936982" w:rsidRPr="001B64DB" w14:paraId="5B3660FD" w14:textId="77777777" w:rsidTr="00936982">
        <w:tc>
          <w:tcPr>
            <w:tcW w:w="895" w:type="dxa"/>
          </w:tcPr>
          <w:p w14:paraId="3BF94D10"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3.01</w:t>
            </w:r>
          </w:p>
        </w:tc>
        <w:tc>
          <w:tcPr>
            <w:tcW w:w="7200" w:type="dxa"/>
          </w:tcPr>
          <w:p w14:paraId="660E2F0F"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The system shall be able to move forward on land at a rate of 90 km/h</w:t>
            </w:r>
          </w:p>
        </w:tc>
        <w:tc>
          <w:tcPr>
            <w:tcW w:w="1255" w:type="dxa"/>
          </w:tcPr>
          <w:p w14:paraId="493040E5"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29A12CC9" w14:textId="77777777" w:rsidTr="00936982">
        <w:tc>
          <w:tcPr>
            <w:tcW w:w="895" w:type="dxa"/>
          </w:tcPr>
          <w:p w14:paraId="5033B4E8"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3.01a</w:t>
            </w:r>
          </w:p>
        </w:tc>
        <w:tc>
          <w:tcPr>
            <w:tcW w:w="7200" w:type="dxa"/>
          </w:tcPr>
          <w:p w14:paraId="6AB010CE" w14:textId="77777777" w:rsidR="00936982" w:rsidRPr="001B64DB" w:rsidRDefault="00614BF5" w:rsidP="00614BF5">
            <w:pPr>
              <w:rPr>
                <w:rFonts w:ascii="Times New Roman" w:hAnsi="Times New Roman" w:cs="Times New Roman"/>
              </w:rPr>
            </w:pPr>
            <w:r w:rsidRPr="001B64DB">
              <w:rPr>
                <w:rFonts w:ascii="Times New Roman" w:hAnsi="Times New Roman" w:cs="Times New Roman"/>
              </w:rPr>
              <w:t>The system shall be able to reach maximum forward speed on land from standstill within 15 seconds.</w:t>
            </w:r>
          </w:p>
        </w:tc>
        <w:tc>
          <w:tcPr>
            <w:tcW w:w="1255" w:type="dxa"/>
          </w:tcPr>
          <w:p w14:paraId="7F819795"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Desirable</w:t>
            </w:r>
          </w:p>
        </w:tc>
      </w:tr>
      <w:tr w:rsidR="00936982" w:rsidRPr="001B64DB" w14:paraId="2606DBC0" w14:textId="77777777" w:rsidTr="00936982">
        <w:tc>
          <w:tcPr>
            <w:tcW w:w="895" w:type="dxa"/>
          </w:tcPr>
          <w:p w14:paraId="273FE606"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3.02</w:t>
            </w:r>
          </w:p>
        </w:tc>
        <w:tc>
          <w:tcPr>
            <w:tcW w:w="7200" w:type="dxa"/>
          </w:tcPr>
          <w:p w14:paraId="59684733" w14:textId="77777777" w:rsidR="00936982" w:rsidRPr="001B64DB" w:rsidRDefault="00614BF5" w:rsidP="00614BF5">
            <w:pPr>
              <w:rPr>
                <w:rFonts w:ascii="Times New Roman" w:hAnsi="Times New Roman" w:cs="Times New Roman"/>
              </w:rPr>
            </w:pPr>
            <w:r w:rsidRPr="001B64DB">
              <w:rPr>
                <w:rFonts w:ascii="Times New Roman" w:hAnsi="Times New Roman" w:cs="Times New Roman"/>
              </w:rPr>
              <w:t>The system shall be able to move forward on water at a rate of 30 knots.</w:t>
            </w:r>
          </w:p>
        </w:tc>
        <w:tc>
          <w:tcPr>
            <w:tcW w:w="1255" w:type="dxa"/>
          </w:tcPr>
          <w:p w14:paraId="10805343"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6A9F68C0" w14:textId="77777777" w:rsidTr="00936982">
        <w:tc>
          <w:tcPr>
            <w:tcW w:w="895" w:type="dxa"/>
          </w:tcPr>
          <w:p w14:paraId="7029273E"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3.02a</w:t>
            </w:r>
          </w:p>
        </w:tc>
        <w:tc>
          <w:tcPr>
            <w:tcW w:w="7200" w:type="dxa"/>
          </w:tcPr>
          <w:p w14:paraId="75D37533" w14:textId="77777777" w:rsidR="00936982" w:rsidRPr="001B64DB" w:rsidRDefault="00614BF5" w:rsidP="00614BF5">
            <w:pPr>
              <w:rPr>
                <w:rFonts w:ascii="Times New Roman" w:hAnsi="Times New Roman" w:cs="Times New Roman"/>
              </w:rPr>
            </w:pPr>
            <w:r w:rsidRPr="001B64DB">
              <w:rPr>
                <w:rFonts w:ascii="Times New Roman" w:hAnsi="Times New Roman" w:cs="Times New Roman"/>
              </w:rPr>
              <w:t>The system shall be able to reach maximum forward speed on water from stand still within 15 seconds.</w:t>
            </w:r>
          </w:p>
        </w:tc>
        <w:tc>
          <w:tcPr>
            <w:tcW w:w="1255" w:type="dxa"/>
          </w:tcPr>
          <w:p w14:paraId="4C441326"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Desirable</w:t>
            </w:r>
          </w:p>
        </w:tc>
      </w:tr>
      <w:tr w:rsidR="00936982" w:rsidRPr="001B64DB" w14:paraId="07D24934" w14:textId="77777777" w:rsidTr="00936982">
        <w:tc>
          <w:tcPr>
            <w:tcW w:w="895" w:type="dxa"/>
          </w:tcPr>
          <w:p w14:paraId="008286B0"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3.03</w:t>
            </w:r>
          </w:p>
        </w:tc>
        <w:tc>
          <w:tcPr>
            <w:tcW w:w="7200" w:type="dxa"/>
          </w:tcPr>
          <w:p w14:paraId="2A75C7DC"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The system shall be able to reverse on land at a rate of 30 km/h.</w:t>
            </w:r>
          </w:p>
        </w:tc>
        <w:tc>
          <w:tcPr>
            <w:tcW w:w="1255" w:type="dxa"/>
          </w:tcPr>
          <w:p w14:paraId="03810610"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Desirable</w:t>
            </w:r>
          </w:p>
        </w:tc>
      </w:tr>
      <w:tr w:rsidR="00936982" w:rsidRPr="001B64DB" w14:paraId="44F4BBFC" w14:textId="77777777" w:rsidTr="00936982">
        <w:tc>
          <w:tcPr>
            <w:tcW w:w="895" w:type="dxa"/>
          </w:tcPr>
          <w:p w14:paraId="294F0042"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3.04</w:t>
            </w:r>
          </w:p>
        </w:tc>
        <w:tc>
          <w:tcPr>
            <w:tcW w:w="7200" w:type="dxa"/>
          </w:tcPr>
          <w:p w14:paraId="56C9B430"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The system shall be able to reverse on water at a rate of 10 knots.</w:t>
            </w:r>
          </w:p>
        </w:tc>
        <w:tc>
          <w:tcPr>
            <w:tcW w:w="1255" w:type="dxa"/>
          </w:tcPr>
          <w:p w14:paraId="13126D38"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Desirable</w:t>
            </w:r>
          </w:p>
        </w:tc>
      </w:tr>
      <w:tr w:rsidR="00936982" w:rsidRPr="001B64DB" w14:paraId="6E2041DD" w14:textId="77777777" w:rsidTr="00936982">
        <w:tc>
          <w:tcPr>
            <w:tcW w:w="895" w:type="dxa"/>
          </w:tcPr>
          <w:p w14:paraId="7BDC86B0"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lastRenderedPageBreak/>
              <w:t>3.05</w:t>
            </w:r>
          </w:p>
        </w:tc>
        <w:tc>
          <w:tcPr>
            <w:tcW w:w="7200" w:type="dxa"/>
          </w:tcPr>
          <w:p w14:paraId="56280D77" w14:textId="77777777" w:rsidR="00936982" w:rsidRPr="001B64DB" w:rsidRDefault="00614BF5" w:rsidP="00614BF5">
            <w:pPr>
              <w:rPr>
                <w:rFonts w:ascii="Times New Roman" w:hAnsi="Times New Roman" w:cs="Times New Roman"/>
              </w:rPr>
            </w:pPr>
            <w:r w:rsidRPr="001B64DB">
              <w:rPr>
                <w:rFonts w:ascii="Times New Roman" w:hAnsi="Times New Roman" w:cs="Times New Roman"/>
              </w:rPr>
              <w:t>The system shall be able to turn 360° on land with a turning circle radius less than or equal to 10</w:t>
            </w:r>
            <w:ins w:id="14" w:author="Maxwell Polley" w:date="2020-02-16T17:52:00Z">
              <w:r w:rsidR="00B92B7E" w:rsidRPr="001B64DB">
                <w:rPr>
                  <w:rFonts w:ascii="Times New Roman" w:hAnsi="Times New Roman" w:cs="Times New Roman"/>
                </w:rPr>
                <w:t xml:space="preserve"> </w:t>
              </w:r>
            </w:ins>
            <w:r w:rsidRPr="001B64DB">
              <w:rPr>
                <w:rFonts w:ascii="Times New Roman" w:hAnsi="Times New Roman" w:cs="Times New Roman"/>
              </w:rPr>
              <w:t>m.</w:t>
            </w:r>
          </w:p>
        </w:tc>
        <w:tc>
          <w:tcPr>
            <w:tcW w:w="1255" w:type="dxa"/>
          </w:tcPr>
          <w:p w14:paraId="59996E10"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5545D813" w14:textId="77777777" w:rsidTr="00936982">
        <w:tc>
          <w:tcPr>
            <w:tcW w:w="895" w:type="dxa"/>
          </w:tcPr>
          <w:p w14:paraId="668BA442"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3.06</w:t>
            </w:r>
          </w:p>
        </w:tc>
        <w:tc>
          <w:tcPr>
            <w:tcW w:w="7200" w:type="dxa"/>
          </w:tcPr>
          <w:p w14:paraId="16296440" w14:textId="77777777" w:rsidR="00936982" w:rsidRPr="001B64DB" w:rsidRDefault="00614BF5" w:rsidP="00614BF5">
            <w:pPr>
              <w:rPr>
                <w:rFonts w:ascii="Times New Roman" w:hAnsi="Times New Roman" w:cs="Times New Roman"/>
              </w:rPr>
            </w:pPr>
            <w:r w:rsidRPr="001B64DB">
              <w:rPr>
                <w:rFonts w:ascii="Times New Roman" w:hAnsi="Times New Roman" w:cs="Times New Roman"/>
              </w:rPr>
              <w:t>The system shall be able to turn 360° on water with a turning circle radius less than or equal to 10</w:t>
            </w:r>
            <w:ins w:id="15" w:author="Maxwell Polley" w:date="2020-02-16T17:52:00Z">
              <w:r w:rsidR="00B92B7E" w:rsidRPr="001B64DB">
                <w:rPr>
                  <w:rFonts w:ascii="Times New Roman" w:hAnsi="Times New Roman" w:cs="Times New Roman"/>
                </w:rPr>
                <w:t xml:space="preserve"> </w:t>
              </w:r>
            </w:ins>
            <w:r w:rsidRPr="001B64DB">
              <w:rPr>
                <w:rFonts w:ascii="Times New Roman" w:hAnsi="Times New Roman" w:cs="Times New Roman"/>
              </w:rPr>
              <w:t>m.</w:t>
            </w:r>
          </w:p>
        </w:tc>
        <w:tc>
          <w:tcPr>
            <w:tcW w:w="1255" w:type="dxa"/>
          </w:tcPr>
          <w:p w14:paraId="4CF7B0C8"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Desirable</w:t>
            </w:r>
          </w:p>
        </w:tc>
      </w:tr>
      <w:tr w:rsidR="00936982" w:rsidRPr="001B64DB" w14:paraId="3BDE5B99" w14:textId="77777777" w:rsidTr="00936982">
        <w:tc>
          <w:tcPr>
            <w:tcW w:w="895" w:type="dxa"/>
          </w:tcPr>
          <w:p w14:paraId="737F2E8F"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3.07</w:t>
            </w:r>
          </w:p>
        </w:tc>
        <w:tc>
          <w:tcPr>
            <w:tcW w:w="7200" w:type="dxa"/>
          </w:tcPr>
          <w:p w14:paraId="712A2619" w14:textId="77777777" w:rsidR="00936982" w:rsidRPr="001B64DB" w:rsidRDefault="00614BF5" w:rsidP="00614BF5">
            <w:pPr>
              <w:rPr>
                <w:rFonts w:ascii="Times New Roman" w:hAnsi="Times New Roman" w:cs="Times New Roman"/>
              </w:rPr>
            </w:pPr>
            <w:r w:rsidRPr="001B64DB">
              <w:rPr>
                <w:rFonts w:ascii="Times New Roman" w:hAnsi="Times New Roman" w:cs="Times New Roman"/>
              </w:rPr>
              <w:t>The system shall be able to achieve 100% of full speed on flat bitumen roads less than or equal to 3</w:t>
            </w:r>
            <w:ins w:id="16" w:author="Maxwell Polley" w:date="2020-02-16T17:52:00Z">
              <w:r w:rsidR="00B92B7E" w:rsidRPr="001B64DB">
                <w:rPr>
                  <w:rFonts w:ascii="Times New Roman" w:hAnsi="Times New Roman" w:cs="Times New Roman"/>
                </w:rPr>
                <w:t xml:space="preserve"> </w:t>
              </w:r>
            </w:ins>
            <w:r w:rsidRPr="001B64DB">
              <w:rPr>
                <w:rFonts w:ascii="Times New Roman" w:hAnsi="Times New Roman" w:cs="Times New Roman"/>
              </w:rPr>
              <w:t>m wide.</w:t>
            </w:r>
          </w:p>
        </w:tc>
        <w:tc>
          <w:tcPr>
            <w:tcW w:w="1255" w:type="dxa"/>
          </w:tcPr>
          <w:p w14:paraId="79047A8D"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25022E8D" w14:textId="77777777" w:rsidTr="00936982">
        <w:tc>
          <w:tcPr>
            <w:tcW w:w="895" w:type="dxa"/>
          </w:tcPr>
          <w:p w14:paraId="5C6CD778"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3.08</w:t>
            </w:r>
          </w:p>
        </w:tc>
        <w:tc>
          <w:tcPr>
            <w:tcW w:w="7200" w:type="dxa"/>
          </w:tcPr>
          <w:p w14:paraId="5692FD18"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The system shall be able to achieve 75% of full speed on flat, dry sand.</w:t>
            </w:r>
          </w:p>
        </w:tc>
        <w:tc>
          <w:tcPr>
            <w:tcW w:w="1255" w:type="dxa"/>
          </w:tcPr>
          <w:p w14:paraId="60046E23"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936982" w:rsidRPr="001B64DB" w14:paraId="21E48D44" w14:textId="77777777" w:rsidTr="00936982">
        <w:tc>
          <w:tcPr>
            <w:tcW w:w="895" w:type="dxa"/>
          </w:tcPr>
          <w:p w14:paraId="5FC09809"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3.09</w:t>
            </w:r>
          </w:p>
        </w:tc>
        <w:tc>
          <w:tcPr>
            <w:tcW w:w="7200" w:type="dxa"/>
          </w:tcPr>
          <w:p w14:paraId="7A956FAD" w14:textId="77777777" w:rsidR="00936982" w:rsidRPr="001B64DB" w:rsidRDefault="00614BF5" w:rsidP="00936982">
            <w:pPr>
              <w:rPr>
                <w:rFonts w:ascii="Times New Roman" w:hAnsi="Times New Roman" w:cs="Times New Roman"/>
              </w:rPr>
            </w:pPr>
            <w:commentRangeStart w:id="17"/>
            <w:r w:rsidRPr="001B64DB">
              <w:rPr>
                <w:rFonts w:ascii="Times New Roman" w:hAnsi="Times New Roman" w:cs="Times New Roman"/>
              </w:rPr>
              <w:t>The system shall be able to climb sand slopes less than or equal to 30°.</w:t>
            </w:r>
            <w:commentRangeEnd w:id="17"/>
            <w:r w:rsidR="00B6365B" w:rsidRPr="001B64DB">
              <w:rPr>
                <w:rStyle w:val="CommentReference"/>
                <w:rFonts w:ascii="Times New Roman" w:eastAsia="Calibri" w:hAnsi="Times New Roman" w:cs="Times New Roman"/>
              </w:rPr>
              <w:commentReference w:id="17"/>
            </w:r>
          </w:p>
        </w:tc>
        <w:tc>
          <w:tcPr>
            <w:tcW w:w="1255" w:type="dxa"/>
          </w:tcPr>
          <w:p w14:paraId="51EA3AF4"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E238E4" w:rsidRPr="001B64DB" w14:paraId="1D222418" w14:textId="77777777" w:rsidTr="00936982">
        <w:tc>
          <w:tcPr>
            <w:tcW w:w="895" w:type="dxa"/>
          </w:tcPr>
          <w:p w14:paraId="6F9C2090" w14:textId="737A9CE1" w:rsidR="00E238E4" w:rsidRPr="00E238E4" w:rsidRDefault="00E238E4" w:rsidP="00936982">
            <w:pPr>
              <w:rPr>
                <w:rFonts w:ascii="Times New Roman" w:hAnsi="Times New Roman" w:cs="Times New Roman"/>
                <w:color w:val="4472C4" w:themeColor="accent1"/>
              </w:rPr>
            </w:pPr>
            <w:r>
              <w:rPr>
                <w:rFonts w:ascii="Times New Roman" w:hAnsi="Times New Roman" w:cs="Times New Roman"/>
                <w:color w:val="4472C4" w:themeColor="accent1"/>
              </w:rPr>
              <w:t>3.09a</w:t>
            </w:r>
          </w:p>
        </w:tc>
        <w:tc>
          <w:tcPr>
            <w:tcW w:w="7200" w:type="dxa"/>
          </w:tcPr>
          <w:p w14:paraId="539A30B1" w14:textId="7B2A6EC4" w:rsidR="00E238E4" w:rsidRPr="001B64DB" w:rsidRDefault="00E238E4" w:rsidP="00936982">
            <w:pPr>
              <w:rPr>
                <w:rFonts w:ascii="Times New Roman" w:hAnsi="Times New Roman" w:cs="Times New Roman"/>
              </w:rPr>
            </w:pPr>
            <w:r w:rsidRPr="00380290">
              <w:rPr>
                <w:rFonts w:ascii="Times New Roman" w:hAnsi="Times New Roman" w:cs="Times New Roman"/>
                <w:color w:val="4472C4" w:themeColor="accent1"/>
              </w:rPr>
              <w:t xml:space="preserve">The system shall be able to traverse sand slopes laterally </w:t>
            </w:r>
            <w:r w:rsidR="00380290" w:rsidRPr="00380290">
              <w:rPr>
                <w:rFonts w:ascii="Times New Roman" w:hAnsi="Times New Roman" w:cs="Times New Roman"/>
                <w:color w:val="4472C4" w:themeColor="accent1"/>
              </w:rPr>
              <w:t>less than or equal to 15°.</w:t>
            </w:r>
            <w:r w:rsidR="00380290" w:rsidRPr="00380290">
              <w:rPr>
                <w:rStyle w:val="CommentReference"/>
                <w:rFonts w:ascii="Times New Roman" w:eastAsia="Calibri" w:hAnsi="Times New Roman" w:cs="Times New Roman"/>
                <w:color w:val="4472C4" w:themeColor="accent1"/>
              </w:rPr>
              <w:commentReference w:id="18"/>
            </w:r>
          </w:p>
        </w:tc>
        <w:tc>
          <w:tcPr>
            <w:tcW w:w="1255" w:type="dxa"/>
          </w:tcPr>
          <w:p w14:paraId="5D4AE438" w14:textId="568E31A1" w:rsidR="00E238E4" w:rsidRPr="001B64DB" w:rsidRDefault="00380290" w:rsidP="00936982">
            <w:pPr>
              <w:rPr>
                <w:rFonts w:ascii="Times New Roman" w:hAnsi="Times New Roman" w:cs="Times New Roman"/>
              </w:rPr>
            </w:pPr>
            <w:r w:rsidRPr="00380290">
              <w:rPr>
                <w:rFonts w:ascii="Times New Roman" w:hAnsi="Times New Roman" w:cs="Times New Roman"/>
                <w:color w:val="4472C4" w:themeColor="accent1"/>
              </w:rPr>
              <w:t>Essential</w:t>
            </w:r>
          </w:p>
        </w:tc>
      </w:tr>
      <w:tr w:rsidR="00936982" w:rsidRPr="001B64DB" w14:paraId="5B8FDEC5" w14:textId="77777777" w:rsidTr="00936982">
        <w:tc>
          <w:tcPr>
            <w:tcW w:w="895" w:type="dxa"/>
          </w:tcPr>
          <w:p w14:paraId="580C2F63" w14:textId="77777777" w:rsidR="00936982" w:rsidRPr="001B64DB" w:rsidRDefault="00614BF5" w:rsidP="00936982">
            <w:pPr>
              <w:rPr>
                <w:rFonts w:ascii="Times New Roman" w:hAnsi="Times New Roman" w:cs="Times New Roman"/>
              </w:rPr>
            </w:pPr>
            <w:r w:rsidRPr="001B64DB">
              <w:rPr>
                <w:rFonts w:ascii="Times New Roman" w:hAnsi="Times New Roman" w:cs="Times New Roman"/>
              </w:rPr>
              <w:t>3.10</w:t>
            </w:r>
          </w:p>
        </w:tc>
        <w:tc>
          <w:tcPr>
            <w:tcW w:w="7200" w:type="dxa"/>
          </w:tcPr>
          <w:p w14:paraId="6682BFF4" w14:textId="77777777" w:rsidR="00936982" w:rsidRPr="001B64DB" w:rsidRDefault="00614BF5" w:rsidP="00936982">
            <w:pPr>
              <w:rPr>
                <w:rFonts w:ascii="Times New Roman" w:hAnsi="Times New Roman" w:cs="Times New Roman"/>
              </w:rPr>
            </w:pPr>
            <w:commentRangeStart w:id="19"/>
            <w:r w:rsidRPr="001B64DB">
              <w:rPr>
                <w:rFonts w:ascii="Times New Roman" w:eastAsia="Times New Roman" w:hAnsi="Times New Roman" w:cs="Times New Roman"/>
              </w:rPr>
              <w:t>The system shall be able to achieve 100% of full speed on water in sea state 1.</w:t>
            </w:r>
            <w:commentRangeEnd w:id="19"/>
            <w:r w:rsidR="00B6365B" w:rsidRPr="001B64DB">
              <w:rPr>
                <w:rStyle w:val="CommentReference"/>
                <w:rFonts w:ascii="Times New Roman" w:eastAsia="Calibri" w:hAnsi="Times New Roman" w:cs="Times New Roman"/>
              </w:rPr>
              <w:commentReference w:id="19"/>
            </w:r>
          </w:p>
        </w:tc>
        <w:tc>
          <w:tcPr>
            <w:tcW w:w="1255" w:type="dxa"/>
          </w:tcPr>
          <w:p w14:paraId="410AEF6C" w14:textId="77777777" w:rsidR="00936982" w:rsidRPr="001B64DB" w:rsidRDefault="00A8095B" w:rsidP="00936982">
            <w:pPr>
              <w:rPr>
                <w:rFonts w:ascii="Times New Roman" w:hAnsi="Times New Roman" w:cs="Times New Roman"/>
                <w:b/>
                <w:bCs/>
              </w:rPr>
            </w:pPr>
            <w:r w:rsidRPr="001B64DB">
              <w:rPr>
                <w:rFonts w:ascii="Times New Roman" w:hAnsi="Times New Roman" w:cs="Times New Roman"/>
              </w:rPr>
              <w:t>Essential</w:t>
            </w:r>
          </w:p>
        </w:tc>
      </w:tr>
      <w:tr w:rsidR="00614BF5" w:rsidRPr="001B64DB" w14:paraId="04D0E880" w14:textId="77777777" w:rsidTr="00A8095B">
        <w:tc>
          <w:tcPr>
            <w:tcW w:w="895" w:type="dxa"/>
          </w:tcPr>
          <w:p w14:paraId="396211EB"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3.11</w:t>
            </w:r>
          </w:p>
        </w:tc>
        <w:tc>
          <w:tcPr>
            <w:tcW w:w="7200" w:type="dxa"/>
            <w:vAlign w:val="bottom"/>
          </w:tcPr>
          <w:p w14:paraId="025642DC" w14:textId="77777777" w:rsidR="00614BF5" w:rsidRPr="001B64DB" w:rsidRDefault="00614BF5" w:rsidP="00B92B7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be able to transition between land and water within 5</w:t>
            </w:r>
            <w:r w:rsidR="00B92B7E" w:rsidRPr="001B64DB">
              <w:rPr>
                <w:rFonts w:ascii="Times New Roman" w:eastAsia="Times New Roman" w:hAnsi="Times New Roman" w:cs="Times New Roman"/>
              </w:rPr>
              <w:t xml:space="preserve"> </w:t>
            </w:r>
            <w:r w:rsidRPr="001B64DB">
              <w:rPr>
                <w:rFonts w:ascii="Times New Roman" w:eastAsia="Times New Roman" w:hAnsi="Times New Roman" w:cs="Times New Roman"/>
              </w:rPr>
              <w:t>seconds.</w:t>
            </w:r>
          </w:p>
        </w:tc>
        <w:tc>
          <w:tcPr>
            <w:tcW w:w="1255" w:type="dxa"/>
          </w:tcPr>
          <w:p w14:paraId="424FA745" w14:textId="77777777" w:rsidR="00614BF5" w:rsidRPr="001B64DB" w:rsidRDefault="00A8095B" w:rsidP="00614BF5">
            <w:pPr>
              <w:rPr>
                <w:rFonts w:ascii="Times New Roman" w:hAnsi="Times New Roman" w:cs="Times New Roman"/>
                <w:b/>
                <w:bCs/>
              </w:rPr>
            </w:pPr>
            <w:r w:rsidRPr="001B64DB">
              <w:rPr>
                <w:rFonts w:ascii="Times New Roman" w:hAnsi="Times New Roman" w:cs="Times New Roman"/>
              </w:rPr>
              <w:t>Essential</w:t>
            </w:r>
          </w:p>
        </w:tc>
      </w:tr>
      <w:tr w:rsidR="00031BDD" w:rsidRPr="001B64DB" w14:paraId="22CC65A2" w14:textId="77777777" w:rsidTr="00A96279">
        <w:tc>
          <w:tcPr>
            <w:tcW w:w="895" w:type="dxa"/>
          </w:tcPr>
          <w:p w14:paraId="5D74263A" w14:textId="77777777" w:rsidR="00031BDD" w:rsidRPr="001B64DB" w:rsidRDefault="00031BDD" w:rsidP="00614BF5">
            <w:pPr>
              <w:rPr>
                <w:rFonts w:ascii="Times New Roman" w:hAnsi="Times New Roman" w:cs="Times New Roman"/>
                <w:b/>
                <w:bCs/>
              </w:rPr>
            </w:pPr>
            <w:r w:rsidRPr="001B64DB">
              <w:rPr>
                <w:rFonts w:ascii="Times New Roman" w:hAnsi="Times New Roman" w:cs="Times New Roman"/>
                <w:b/>
                <w:bCs/>
              </w:rPr>
              <w:t>4</w:t>
            </w:r>
          </w:p>
        </w:tc>
        <w:tc>
          <w:tcPr>
            <w:tcW w:w="8455" w:type="dxa"/>
            <w:gridSpan w:val="2"/>
          </w:tcPr>
          <w:p w14:paraId="4BEB73F5" w14:textId="77777777" w:rsidR="00031BDD" w:rsidRPr="001B64DB" w:rsidRDefault="00031BDD" w:rsidP="00614BF5">
            <w:pPr>
              <w:rPr>
                <w:rFonts w:ascii="Times New Roman" w:hAnsi="Times New Roman" w:cs="Times New Roman"/>
                <w:b/>
                <w:bCs/>
              </w:rPr>
            </w:pPr>
            <w:proofErr w:type="spellStart"/>
            <w:r w:rsidRPr="001B64DB">
              <w:rPr>
                <w:rFonts w:ascii="Times New Roman" w:hAnsi="Times New Roman" w:cs="Times New Roman"/>
                <w:b/>
                <w:bCs/>
              </w:rPr>
              <w:t>Deployability</w:t>
            </w:r>
            <w:proofErr w:type="spellEnd"/>
          </w:p>
        </w:tc>
      </w:tr>
      <w:tr w:rsidR="00614BF5" w:rsidRPr="001B64DB" w14:paraId="3B5BFEC2" w14:textId="77777777" w:rsidTr="00936982">
        <w:tc>
          <w:tcPr>
            <w:tcW w:w="895" w:type="dxa"/>
          </w:tcPr>
          <w:p w14:paraId="1663B359"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4.01</w:t>
            </w:r>
          </w:p>
        </w:tc>
        <w:tc>
          <w:tcPr>
            <w:tcW w:w="7200" w:type="dxa"/>
          </w:tcPr>
          <w:p w14:paraId="09E4195A"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be able to be made ready for transport from a mission ready</w:t>
            </w:r>
          </w:p>
          <w:p w14:paraId="0EAD5822"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state within 12 hours.</w:t>
            </w:r>
          </w:p>
        </w:tc>
        <w:tc>
          <w:tcPr>
            <w:tcW w:w="1255" w:type="dxa"/>
          </w:tcPr>
          <w:p w14:paraId="2B1AB9F0"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Desirable</w:t>
            </w:r>
          </w:p>
        </w:tc>
      </w:tr>
      <w:tr w:rsidR="00614BF5" w:rsidRPr="001B64DB" w14:paraId="56FD53B6" w14:textId="77777777" w:rsidTr="00936982">
        <w:tc>
          <w:tcPr>
            <w:tcW w:w="895" w:type="dxa"/>
          </w:tcPr>
          <w:p w14:paraId="534938C2"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4.02</w:t>
            </w:r>
          </w:p>
        </w:tc>
        <w:tc>
          <w:tcPr>
            <w:tcW w:w="7200" w:type="dxa"/>
          </w:tcPr>
          <w:p w14:paraId="3B1353FA"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be able to be made mission ready within 24 hours from a</w:t>
            </w:r>
          </w:p>
          <w:p w14:paraId="6F896E11"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transport ready state.</w:t>
            </w:r>
          </w:p>
        </w:tc>
        <w:tc>
          <w:tcPr>
            <w:tcW w:w="1255" w:type="dxa"/>
          </w:tcPr>
          <w:p w14:paraId="065070A0"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1B27A2B8" w14:textId="77777777" w:rsidTr="00936982">
        <w:tc>
          <w:tcPr>
            <w:tcW w:w="895" w:type="dxa"/>
          </w:tcPr>
          <w:p w14:paraId="4F813FB0"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4.02a</w:t>
            </w:r>
          </w:p>
        </w:tc>
        <w:tc>
          <w:tcPr>
            <w:tcW w:w="7200" w:type="dxa"/>
          </w:tcPr>
          <w:p w14:paraId="2C752339"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be able to be made mission ready after having returned from a</w:t>
            </w:r>
            <w:r w:rsidR="00B92B7E" w:rsidRPr="001B64DB">
              <w:rPr>
                <w:rFonts w:ascii="Times New Roman" w:hAnsi="Times New Roman" w:cs="Times New Roman"/>
              </w:rPr>
              <w:t xml:space="preserve"> </w:t>
            </w:r>
            <w:r w:rsidRPr="001B64DB">
              <w:rPr>
                <w:rFonts w:ascii="Times New Roman" w:hAnsi="Times New Roman" w:cs="Times New Roman"/>
              </w:rPr>
              <w:t>mission within 6 hours.</w:t>
            </w:r>
          </w:p>
        </w:tc>
        <w:tc>
          <w:tcPr>
            <w:tcW w:w="1255" w:type="dxa"/>
          </w:tcPr>
          <w:p w14:paraId="24D504D8"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1D310A32" w14:textId="77777777" w:rsidTr="00936982">
        <w:tc>
          <w:tcPr>
            <w:tcW w:w="895" w:type="dxa"/>
          </w:tcPr>
          <w:p w14:paraId="5A9A34EC"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4.03</w:t>
            </w:r>
          </w:p>
        </w:tc>
        <w:tc>
          <w:tcPr>
            <w:tcW w:w="7200" w:type="dxa"/>
          </w:tcPr>
          <w:p w14:paraId="68ED37E5" w14:textId="4132FF99" w:rsidR="00614BF5" w:rsidRPr="002F3627" w:rsidRDefault="00614BF5" w:rsidP="00614BF5">
            <w:pPr>
              <w:rPr>
                <w:rFonts w:ascii="Times New Roman" w:hAnsi="Times New Roman" w:cs="Times New Roman"/>
                <w:strike/>
                <w:color w:val="4472C4" w:themeColor="accent1"/>
              </w:rPr>
            </w:pPr>
            <w:r w:rsidRPr="001B64DB">
              <w:rPr>
                <w:rFonts w:ascii="Times New Roman" w:hAnsi="Times New Roman" w:cs="Times New Roman"/>
              </w:rPr>
              <w:t>The system shall be able to be loaded onto a C</w:t>
            </w:r>
            <w:ins w:id="20" w:author="Maxwell Polley" w:date="2020-02-16T17:51:00Z">
              <w:r w:rsidR="00B92B7E" w:rsidRPr="001B64DB">
                <w:rPr>
                  <w:rFonts w:ascii="Times New Roman" w:hAnsi="Times New Roman" w:cs="Times New Roman"/>
                </w:rPr>
                <w:t>-</w:t>
              </w:r>
            </w:ins>
            <w:r w:rsidRPr="001B64DB">
              <w:rPr>
                <w:rFonts w:ascii="Times New Roman" w:hAnsi="Times New Roman" w:cs="Times New Roman"/>
              </w:rPr>
              <w:t>17</w:t>
            </w:r>
            <w:r w:rsidR="002F3627">
              <w:rPr>
                <w:rFonts w:ascii="Times New Roman" w:hAnsi="Times New Roman" w:cs="Times New Roman"/>
              </w:rPr>
              <w:t>.</w:t>
            </w:r>
            <w:r w:rsidRPr="001B64DB">
              <w:rPr>
                <w:rFonts w:ascii="Times New Roman" w:hAnsi="Times New Roman" w:cs="Times New Roman"/>
              </w:rPr>
              <w:t xml:space="preserve"> </w:t>
            </w:r>
            <w:r w:rsidRPr="002F3627">
              <w:rPr>
                <w:rFonts w:ascii="Times New Roman" w:hAnsi="Times New Roman" w:cs="Times New Roman"/>
                <w:strike/>
                <w:color w:val="4472C4" w:themeColor="accent1"/>
              </w:rPr>
              <w:t>by the operators without</w:t>
            </w:r>
          </w:p>
          <w:p w14:paraId="6F863730" w14:textId="77777777" w:rsidR="00614BF5" w:rsidRPr="001B64DB" w:rsidRDefault="00614BF5" w:rsidP="00614BF5">
            <w:pPr>
              <w:rPr>
                <w:rFonts w:ascii="Times New Roman" w:hAnsi="Times New Roman" w:cs="Times New Roman"/>
              </w:rPr>
            </w:pPr>
            <w:r w:rsidRPr="002F3627">
              <w:rPr>
                <w:rFonts w:ascii="Times New Roman" w:hAnsi="Times New Roman" w:cs="Times New Roman"/>
                <w:strike/>
                <w:color w:val="4472C4" w:themeColor="accent1"/>
              </w:rPr>
              <w:t>additional moving equipment.</w:t>
            </w:r>
          </w:p>
        </w:tc>
        <w:tc>
          <w:tcPr>
            <w:tcW w:w="1255" w:type="dxa"/>
          </w:tcPr>
          <w:p w14:paraId="0B0014F7"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Desirable</w:t>
            </w:r>
          </w:p>
        </w:tc>
      </w:tr>
      <w:tr w:rsidR="00614BF5" w:rsidRPr="001B64DB" w14:paraId="0D602041" w14:textId="77777777" w:rsidTr="00936982">
        <w:tc>
          <w:tcPr>
            <w:tcW w:w="895" w:type="dxa"/>
          </w:tcPr>
          <w:p w14:paraId="7D60D80F"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4.04</w:t>
            </w:r>
          </w:p>
        </w:tc>
        <w:tc>
          <w:tcPr>
            <w:tcW w:w="7200" w:type="dxa"/>
          </w:tcPr>
          <w:p w14:paraId="074DA4A0" w14:textId="72EED23A" w:rsidR="00614BF5" w:rsidRPr="002F3627" w:rsidRDefault="00614BF5" w:rsidP="00614BF5">
            <w:pPr>
              <w:rPr>
                <w:rFonts w:ascii="Times New Roman" w:hAnsi="Times New Roman" w:cs="Times New Roman"/>
                <w:color w:val="4472C4" w:themeColor="accent1"/>
              </w:rPr>
            </w:pPr>
            <w:r w:rsidRPr="001B64DB">
              <w:rPr>
                <w:rFonts w:ascii="Times New Roman" w:hAnsi="Times New Roman" w:cs="Times New Roman"/>
              </w:rPr>
              <w:t>The system shall be able to be unloaded from a C</w:t>
            </w:r>
            <w:ins w:id="21" w:author="Maxwell Polley" w:date="2020-02-16T17:51:00Z">
              <w:r w:rsidR="00B92B7E" w:rsidRPr="001B64DB">
                <w:rPr>
                  <w:rFonts w:ascii="Times New Roman" w:hAnsi="Times New Roman" w:cs="Times New Roman"/>
                </w:rPr>
                <w:t>-</w:t>
              </w:r>
            </w:ins>
            <w:r w:rsidRPr="001B64DB">
              <w:rPr>
                <w:rFonts w:ascii="Times New Roman" w:hAnsi="Times New Roman" w:cs="Times New Roman"/>
              </w:rPr>
              <w:t>17</w:t>
            </w:r>
            <w:r w:rsidR="002F3627">
              <w:rPr>
                <w:rFonts w:ascii="Times New Roman" w:hAnsi="Times New Roman" w:cs="Times New Roman"/>
              </w:rPr>
              <w:t>.</w:t>
            </w:r>
            <w:r w:rsidRPr="001B64DB">
              <w:rPr>
                <w:rFonts w:ascii="Times New Roman" w:hAnsi="Times New Roman" w:cs="Times New Roman"/>
              </w:rPr>
              <w:t xml:space="preserve"> </w:t>
            </w:r>
            <w:r w:rsidRPr="002F3627">
              <w:rPr>
                <w:rFonts w:ascii="Times New Roman" w:hAnsi="Times New Roman" w:cs="Times New Roman"/>
                <w:color w:val="4472C4" w:themeColor="accent1"/>
              </w:rPr>
              <w:t>by the operators without</w:t>
            </w:r>
          </w:p>
          <w:p w14:paraId="48B13443" w14:textId="77777777" w:rsidR="00614BF5" w:rsidRPr="001B64DB" w:rsidRDefault="00614BF5" w:rsidP="00614BF5">
            <w:pPr>
              <w:rPr>
                <w:rFonts w:ascii="Times New Roman" w:hAnsi="Times New Roman" w:cs="Times New Roman"/>
              </w:rPr>
            </w:pPr>
            <w:r w:rsidRPr="002F3627">
              <w:rPr>
                <w:rFonts w:ascii="Times New Roman" w:hAnsi="Times New Roman" w:cs="Times New Roman"/>
                <w:color w:val="4472C4" w:themeColor="accent1"/>
              </w:rPr>
              <w:t>additional moving equipment.</w:t>
            </w:r>
          </w:p>
        </w:tc>
        <w:tc>
          <w:tcPr>
            <w:tcW w:w="1255" w:type="dxa"/>
          </w:tcPr>
          <w:p w14:paraId="512ED9A3"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Desirable</w:t>
            </w:r>
          </w:p>
        </w:tc>
      </w:tr>
      <w:tr w:rsidR="00614BF5" w:rsidRPr="001B64DB" w14:paraId="0303F4CC" w14:textId="77777777" w:rsidTr="00936982">
        <w:tc>
          <w:tcPr>
            <w:tcW w:w="895" w:type="dxa"/>
          </w:tcPr>
          <w:p w14:paraId="3BC20F84"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4.05</w:t>
            </w:r>
          </w:p>
        </w:tc>
        <w:tc>
          <w:tcPr>
            <w:tcW w:w="7200" w:type="dxa"/>
          </w:tcPr>
          <w:p w14:paraId="1EDA13BF"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&lt;DELETED&gt;</w:t>
            </w:r>
          </w:p>
        </w:tc>
        <w:tc>
          <w:tcPr>
            <w:tcW w:w="1255" w:type="dxa"/>
          </w:tcPr>
          <w:p w14:paraId="2F34433B" w14:textId="77777777" w:rsidR="00614BF5" w:rsidRPr="001B64DB" w:rsidRDefault="00614BF5" w:rsidP="00614BF5">
            <w:pPr>
              <w:rPr>
                <w:rFonts w:ascii="Times New Roman" w:hAnsi="Times New Roman" w:cs="Times New Roman"/>
                <w:b/>
                <w:bCs/>
              </w:rPr>
            </w:pPr>
          </w:p>
        </w:tc>
      </w:tr>
      <w:tr w:rsidR="00614BF5" w:rsidRPr="001B64DB" w14:paraId="3A540E92" w14:textId="77777777" w:rsidTr="00936982">
        <w:tc>
          <w:tcPr>
            <w:tcW w:w="895" w:type="dxa"/>
          </w:tcPr>
          <w:p w14:paraId="49D2D8BA"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4.06</w:t>
            </w:r>
          </w:p>
        </w:tc>
        <w:tc>
          <w:tcPr>
            <w:tcW w:w="7200" w:type="dxa"/>
          </w:tcPr>
          <w:p w14:paraId="38D12E44"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be able to travel a distance of 300 km on road without</w:t>
            </w:r>
          </w:p>
          <w:p w14:paraId="4BE8B740"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resupply.</w:t>
            </w:r>
          </w:p>
        </w:tc>
        <w:tc>
          <w:tcPr>
            <w:tcW w:w="1255" w:type="dxa"/>
          </w:tcPr>
          <w:p w14:paraId="39CAF634"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145B1B59" w14:textId="77777777" w:rsidTr="00936982">
        <w:tc>
          <w:tcPr>
            <w:tcW w:w="895" w:type="dxa"/>
          </w:tcPr>
          <w:p w14:paraId="45BFBD2C"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4.07</w:t>
            </w:r>
          </w:p>
        </w:tc>
        <w:tc>
          <w:tcPr>
            <w:tcW w:w="7200" w:type="dxa"/>
          </w:tcPr>
          <w:p w14:paraId="67C91B6C"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be able to travel a distance of 100 km off road without</w:t>
            </w:r>
          </w:p>
          <w:p w14:paraId="292DE14B"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resupply.</w:t>
            </w:r>
          </w:p>
        </w:tc>
        <w:tc>
          <w:tcPr>
            <w:tcW w:w="1255" w:type="dxa"/>
          </w:tcPr>
          <w:p w14:paraId="6028B2AA"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79B3E519" w14:textId="77777777" w:rsidTr="00936982">
        <w:tc>
          <w:tcPr>
            <w:tcW w:w="895" w:type="dxa"/>
          </w:tcPr>
          <w:p w14:paraId="0634D4EA"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4.08</w:t>
            </w:r>
          </w:p>
        </w:tc>
        <w:tc>
          <w:tcPr>
            <w:tcW w:w="7200" w:type="dxa"/>
          </w:tcPr>
          <w:p w14:paraId="33D8D599"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be able to travel a distance of 100 km on water without resupply.</w:t>
            </w:r>
          </w:p>
        </w:tc>
        <w:tc>
          <w:tcPr>
            <w:tcW w:w="1255" w:type="dxa"/>
          </w:tcPr>
          <w:p w14:paraId="20871817"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68C52146" w14:textId="77777777" w:rsidTr="00936982">
        <w:tc>
          <w:tcPr>
            <w:tcW w:w="895" w:type="dxa"/>
          </w:tcPr>
          <w:p w14:paraId="0568D983"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4.09</w:t>
            </w:r>
          </w:p>
        </w:tc>
        <w:tc>
          <w:tcPr>
            <w:tcW w:w="7200" w:type="dxa"/>
          </w:tcPr>
          <w:p w14:paraId="226D1995"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be able to be transported by a C</w:t>
            </w:r>
            <w:r w:rsidRPr="001B64DB">
              <w:rPr>
                <w:rFonts w:ascii="Times New Roman" w:hAnsi="Times New Roman" w:cs="Times New Roman"/>
                <w:color w:val="0070C0"/>
              </w:rPr>
              <w:t>-</w:t>
            </w:r>
            <w:r w:rsidRPr="001B64DB">
              <w:rPr>
                <w:rFonts w:ascii="Times New Roman" w:hAnsi="Times New Roman" w:cs="Times New Roman"/>
              </w:rPr>
              <w:t>17.</w:t>
            </w:r>
          </w:p>
        </w:tc>
        <w:tc>
          <w:tcPr>
            <w:tcW w:w="1255" w:type="dxa"/>
          </w:tcPr>
          <w:p w14:paraId="4E7B3C4C"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729065CB" w14:textId="77777777" w:rsidTr="00936982">
        <w:tc>
          <w:tcPr>
            <w:tcW w:w="895" w:type="dxa"/>
          </w:tcPr>
          <w:p w14:paraId="6D9A6952"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4.10</w:t>
            </w:r>
          </w:p>
        </w:tc>
        <w:tc>
          <w:tcPr>
            <w:tcW w:w="7200" w:type="dxa"/>
          </w:tcPr>
          <w:p w14:paraId="57C76866" w14:textId="77777777" w:rsidR="00614BF5" w:rsidRPr="001B64DB" w:rsidRDefault="00614BF5" w:rsidP="00614BF5">
            <w:pPr>
              <w:rPr>
                <w:rFonts w:ascii="Times New Roman" w:hAnsi="Times New Roman" w:cs="Times New Roman"/>
              </w:rPr>
            </w:pPr>
            <w:commentRangeStart w:id="22"/>
            <w:r w:rsidRPr="001B64DB">
              <w:rPr>
                <w:rFonts w:ascii="Times New Roman" w:hAnsi="Times New Roman" w:cs="Times New Roman"/>
              </w:rPr>
              <w:t>The system shall be able to be transported by current Australian Navy Landing</w:t>
            </w:r>
          </w:p>
          <w:p w14:paraId="5BACB1CB" w14:textId="6D582B82" w:rsidR="00614BF5" w:rsidRPr="001B64DB" w:rsidRDefault="00614BF5" w:rsidP="00614BF5">
            <w:pPr>
              <w:rPr>
                <w:rFonts w:ascii="Times New Roman" w:hAnsi="Times New Roman" w:cs="Times New Roman"/>
              </w:rPr>
            </w:pPr>
            <w:r w:rsidRPr="001B64DB">
              <w:rPr>
                <w:rFonts w:ascii="Times New Roman" w:hAnsi="Times New Roman" w:cs="Times New Roman"/>
              </w:rPr>
              <w:t>Craft Heavy (LCH)</w:t>
            </w:r>
            <w:r w:rsidR="00380290">
              <w:rPr>
                <w:rFonts w:ascii="Times New Roman" w:hAnsi="Times New Roman" w:cs="Times New Roman"/>
              </w:rPr>
              <w:t>,</w:t>
            </w:r>
            <w:r w:rsidRPr="001B64DB">
              <w:rPr>
                <w:rFonts w:ascii="Times New Roman" w:hAnsi="Times New Roman" w:cs="Times New Roman"/>
              </w:rPr>
              <w:t xml:space="preserve"> Landing Ship Heavy (LSH)</w:t>
            </w:r>
            <w:r w:rsidR="00380290">
              <w:rPr>
                <w:rFonts w:ascii="Times New Roman" w:hAnsi="Times New Roman" w:cs="Times New Roman"/>
              </w:rPr>
              <w:t>, Landing Helicopter Deck (LHD), and</w:t>
            </w:r>
            <w:r w:rsidRPr="001B64DB">
              <w:rPr>
                <w:rFonts w:ascii="Times New Roman" w:hAnsi="Times New Roman" w:cs="Times New Roman"/>
              </w:rPr>
              <w:t xml:space="preserve"> roll-on-roll-off (RORO)</w:t>
            </w:r>
            <w:r w:rsidR="00380290">
              <w:rPr>
                <w:rFonts w:ascii="Times New Roman" w:hAnsi="Times New Roman" w:cs="Times New Roman"/>
              </w:rPr>
              <w:t xml:space="preserve"> </w:t>
            </w:r>
            <w:r w:rsidRPr="001B64DB">
              <w:rPr>
                <w:rFonts w:ascii="Times New Roman" w:hAnsi="Times New Roman" w:cs="Times New Roman"/>
              </w:rPr>
              <w:t>vehicle carriers.</w:t>
            </w:r>
            <w:commentRangeEnd w:id="22"/>
            <w:r w:rsidRPr="001B64DB">
              <w:rPr>
                <w:rStyle w:val="CommentReference"/>
                <w:rFonts w:ascii="Times New Roman" w:eastAsia="Calibri" w:hAnsi="Times New Roman" w:cs="Times New Roman"/>
              </w:rPr>
              <w:commentReference w:id="22"/>
            </w:r>
          </w:p>
        </w:tc>
        <w:tc>
          <w:tcPr>
            <w:tcW w:w="1255" w:type="dxa"/>
          </w:tcPr>
          <w:p w14:paraId="0B2DAE9D"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031BDD" w:rsidRPr="001B64DB" w14:paraId="7340D908" w14:textId="77777777" w:rsidTr="00A96279">
        <w:tc>
          <w:tcPr>
            <w:tcW w:w="895" w:type="dxa"/>
          </w:tcPr>
          <w:p w14:paraId="289E15C2" w14:textId="77777777" w:rsidR="00031BDD" w:rsidRPr="001B64DB" w:rsidRDefault="00031BDD" w:rsidP="00614BF5">
            <w:pPr>
              <w:rPr>
                <w:rFonts w:ascii="Times New Roman" w:hAnsi="Times New Roman" w:cs="Times New Roman"/>
                <w:b/>
                <w:bCs/>
              </w:rPr>
            </w:pPr>
            <w:r w:rsidRPr="001B64DB">
              <w:rPr>
                <w:rFonts w:ascii="Times New Roman" w:hAnsi="Times New Roman" w:cs="Times New Roman"/>
                <w:b/>
                <w:bCs/>
              </w:rPr>
              <w:t>5</w:t>
            </w:r>
          </w:p>
        </w:tc>
        <w:tc>
          <w:tcPr>
            <w:tcW w:w="8455" w:type="dxa"/>
            <w:gridSpan w:val="2"/>
          </w:tcPr>
          <w:p w14:paraId="53B57470" w14:textId="77777777" w:rsidR="00031BDD" w:rsidRPr="001B64DB" w:rsidRDefault="00031BDD" w:rsidP="00614BF5">
            <w:pPr>
              <w:rPr>
                <w:rFonts w:ascii="Times New Roman" w:hAnsi="Times New Roman" w:cs="Times New Roman"/>
                <w:b/>
                <w:bCs/>
              </w:rPr>
            </w:pPr>
            <w:r w:rsidRPr="001B64DB">
              <w:rPr>
                <w:rFonts w:ascii="Times New Roman" w:hAnsi="Times New Roman" w:cs="Times New Roman"/>
                <w:b/>
                <w:bCs/>
              </w:rPr>
              <w:t>Situational Awareness</w:t>
            </w:r>
          </w:p>
        </w:tc>
      </w:tr>
      <w:tr w:rsidR="00614BF5" w:rsidRPr="001B64DB" w14:paraId="57ECE9F2" w14:textId="77777777" w:rsidTr="00936982">
        <w:tc>
          <w:tcPr>
            <w:tcW w:w="895" w:type="dxa"/>
          </w:tcPr>
          <w:p w14:paraId="19D2FAC6"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5.01</w:t>
            </w:r>
          </w:p>
        </w:tc>
        <w:tc>
          <w:tcPr>
            <w:tcW w:w="7200" w:type="dxa"/>
          </w:tcPr>
          <w:p w14:paraId="4DEB42F0"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provide operators with real-time visual images from 360 degrees around the vehicle.</w:t>
            </w:r>
          </w:p>
        </w:tc>
        <w:tc>
          <w:tcPr>
            <w:tcW w:w="1255" w:type="dxa"/>
          </w:tcPr>
          <w:p w14:paraId="5573D631"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Desirable</w:t>
            </w:r>
          </w:p>
        </w:tc>
      </w:tr>
      <w:tr w:rsidR="00614BF5" w:rsidRPr="001B64DB" w14:paraId="6BEEFF8B" w14:textId="77777777" w:rsidTr="00936982">
        <w:tc>
          <w:tcPr>
            <w:tcW w:w="895" w:type="dxa"/>
          </w:tcPr>
          <w:p w14:paraId="36D7C214"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5.02</w:t>
            </w:r>
          </w:p>
        </w:tc>
        <w:tc>
          <w:tcPr>
            <w:tcW w:w="7200" w:type="dxa"/>
          </w:tcPr>
          <w:p w14:paraId="0E3D58F4"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provide operators with the ability to zoom to at least 10 times at any angle of the un-zoomed visual image data.</w:t>
            </w:r>
          </w:p>
        </w:tc>
        <w:tc>
          <w:tcPr>
            <w:tcW w:w="1255" w:type="dxa"/>
          </w:tcPr>
          <w:p w14:paraId="628A3A64"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Desirable</w:t>
            </w:r>
          </w:p>
        </w:tc>
      </w:tr>
      <w:tr w:rsidR="00614BF5" w:rsidRPr="001B64DB" w14:paraId="713C75B5" w14:textId="77777777" w:rsidTr="00936982">
        <w:tc>
          <w:tcPr>
            <w:tcW w:w="895" w:type="dxa"/>
          </w:tcPr>
          <w:p w14:paraId="4ACE62F1"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5.03</w:t>
            </w:r>
          </w:p>
        </w:tc>
        <w:tc>
          <w:tcPr>
            <w:tcW w:w="7200" w:type="dxa"/>
          </w:tcPr>
          <w:p w14:paraId="6AB6A3AC"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provide operators with a topographical and political map of the local operational area.</w:t>
            </w:r>
          </w:p>
        </w:tc>
        <w:tc>
          <w:tcPr>
            <w:tcW w:w="1255" w:type="dxa"/>
          </w:tcPr>
          <w:p w14:paraId="7BB1DB71" w14:textId="77777777" w:rsidR="00614BF5" w:rsidRPr="001B64DB" w:rsidRDefault="00031BDD"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68165ACA" w14:textId="77777777" w:rsidTr="00936982">
        <w:tc>
          <w:tcPr>
            <w:tcW w:w="895" w:type="dxa"/>
          </w:tcPr>
          <w:p w14:paraId="377CA41B"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5.04</w:t>
            </w:r>
          </w:p>
        </w:tc>
        <w:tc>
          <w:tcPr>
            <w:tcW w:w="7200" w:type="dxa"/>
          </w:tcPr>
          <w:p w14:paraId="43B06352" w14:textId="3F0B9D8C" w:rsidR="00614BF5" w:rsidRPr="001B64DB" w:rsidRDefault="00614BF5" w:rsidP="00614BF5">
            <w:pPr>
              <w:rPr>
                <w:rFonts w:ascii="Times New Roman" w:hAnsi="Times New Roman" w:cs="Times New Roman"/>
              </w:rPr>
            </w:pPr>
            <w:r w:rsidRPr="001B64DB">
              <w:rPr>
                <w:rFonts w:ascii="Times New Roman" w:hAnsi="Times New Roman" w:cs="Times New Roman"/>
              </w:rPr>
              <w:t xml:space="preserve">The system shall provide operators with the last known position of up to 20 combatants and neutrals as detected by the system for a </w:t>
            </w:r>
            <w:commentRangeStart w:id="23"/>
            <w:commentRangeStart w:id="24"/>
            <w:r w:rsidRPr="001B64DB">
              <w:rPr>
                <w:rFonts w:ascii="Times New Roman" w:hAnsi="Times New Roman" w:cs="Times New Roman"/>
              </w:rPr>
              <w:t>user-defined period of time</w:t>
            </w:r>
            <w:r w:rsidR="006B0393">
              <w:rPr>
                <w:rFonts w:ascii="Times New Roman" w:hAnsi="Times New Roman" w:cs="Times New Roman"/>
              </w:rPr>
              <w:t xml:space="preserve"> </w:t>
            </w:r>
            <w:r w:rsidR="006B0393" w:rsidRPr="006B0393">
              <w:rPr>
                <w:rFonts w:ascii="Times New Roman" w:hAnsi="Times New Roman" w:cs="Times New Roman"/>
                <w:color w:val="4472C4" w:themeColor="accent1"/>
              </w:rPr>
              <w:t>of up to 15 minutes</w:t>
            </w:r>
            <w:r w:rsidRPr="001B64DB">
              <w:rPr>
                <w:rFonts w:ascii="Times New Roman" w:hAnsi="Times New Roman" w:cs="Times New Roman"/>
              </w:rPr>
              <w:t>.</w:t>
            </w:r>
            <w:commentRangeEnd w:id="23"/>
            <w:r w:rsidR="00A752FB" w:rsidRPr="001B64DB">
              <w:rPr>
                <w:rStyle w:val="CommentReference"/>
                <w:rFonts w:ascii="Times New Roman" w:eastAsia="Calibri" w:hAnsi="Times New Roman" w:cs="Times New Roman"/>
              </w:rPr>
              <w:commentReference w:id="23"/>
            </w:r>
            <w:commentRangeEnd w:id="24"/>
            <w:r w:rsidR="00B64FE1" w:rsidRPr="001B64DB">
              <w:rPr>
                <w:rStyle w:val="CommentReference"/>
                <w:rFonts w:ascii="Times New Roman" w:eastAsia="Calibri" w:hAnsi="Times New Roman" w:cs="Times New Roman"/>
              </w:rPr>
              <w:commentReference w:id="24"/>
            </w:r>
          </w:p>
        </w:tc>
        <w:tc>
          <w:tcPr>
            <w:tcW w:w="1255" w:type="dxa"/>
          </w:tcPr>
          <w:p w14:paraId="60DF0D84"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Desirable</w:t>
            </w:r>
          </w:p>
        </w:tc>
      </w:tr>
      <w:tr w:rsidR="00614BF5" w:rsidRPr="001B64DB" w14:paraId="5FFC1B6D" w14:textId="77777777" w:rsidTr="00936982">
        <w:tc>
          <w:tcPr>
            <w:tcW w:w="895" w:type="dxa"/>
          </w:tcPr>
          <w:p w14:paraId="3CA5EF6B"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5.05</w:t>
            </w:r>
          </w:p>
        </w:tc>
        <w:tc>
          <w:tcPr>
            <w:tcW w:w="7200" w:type="dxa"/>
          </w:tcPr>
          <w:p w14:paraId="44DEB543"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provide operators with a view of the passenger compartment.</w:t>
            </w:r>
          </w:p>
        </w:tc>
        <w:tc>
          <w:tcPr>
            <w:tcW w:w="1255" w:type="dxa"/>
          </w:tcPr>
          <w:p w14:paraId="2EDC9991" w14:textId="77777777" w:rsidR="00614BF5" w:rsidRPr="001B64DB" w:rsidRDefault="00A8095B" w:rsidP="00614BF5">
            <w:pPr>
              <w:rPr>
                <w:rFonts w:ascii="Times New Roman" w:hAnsi="Times New Roman" w:cs="Times New Roman"/>
                <w:b/>
                <w:bCs/>
              </w:rPr>
            </w:pPr>
            <w:r w:rsidRPr="001B64DB">
              <w:rPr>
                <w:rFonts w:ascii="Times New Roman" w:eastAsia="Times New Roman" w:hAnsi="Times New Roman" w:cs="Times New Roman"/>
              </w:rPr>
              <w:t>Desirable</w:t>
            </w:r>
          </w:p>
        </w:tc>
      </w:tr>
      <w:tr w:rsidR="00614BF5" w:rsidRPr="001B64DB" w14:paraId="66482617" w14:textId="77777777" w:rsidTr="00936982">
        <w:tc>
          <w:tcPr>
            <w:tcW w:w="895" w:type="dxa"/>
          </w:tcPr>
          <w:p w14:paraId="65B516F0"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5.06</w:t>
            </w:r>
          </w:p>
        </w:tc>
        <w:tc>
          <w:tcPr>
            <w:tcW w:w="7200" w:type="dxa"/>
          </w:tcPr>
          <w:p w14:paraId="6F3DD611" w14:textId="77777777" w:rsidR="00614BF5" w:rsidRPr="001B64DB" w:rsidRDefault="00614BF5" w:rsidP="00614BF5">
            <w:pPr>
              <w:rPr>
                <w:rFonts w:ascii="Times New Roman" w:hAnsi="Times New Roman" w:cs="Times New Roman"/>
              </w:rPr>
            </w:pPr>
            <w:commentRangeStart w:id="25"/>
            <w:r w:rsidRPr="001B64DB">
              <w:rPr>
                <w:rFonts w:ascii="Times New Roman" w:hAnsi="Times New Roman" w:cs="Times New Roman"/>
              </w:rPr>
              <w:t>The system shall provide operators with Nuclear, Biological, &amp; Chemical (NBC) sensor warning.</w:t>
            </w:r>
            <w:commentRangeEnd w:id="25"/>
            <w:r w:rsidR="00B64FE1" w:rsidRPr="001B64DB">
              <w:rPr>
                <w:rStyle w:val="CommentReference"/>
                <w:rFonts w:ascii="Times New Roman" w:eastAsia="Calibri" w:hAnsi="Times New Roman" w:cs="Times New Roman"/>
              </w:rPr>
              <w:commentReference w:id="25"/>
            </w:r>
          </w:p>
        </w:tc>
        <w:tc>
          <w:tcPr>
            <w:tcW w:w="1255" w:type="dxa"/>
          </w:tcPr>
          <w:p w14:paraId="324A450F" w14:textId="77777777" w:rsidR="00614BF5" w:rsidRPr="001B64DB" w:rsidRDefault="00031BDD"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15565E52" w14:textId="77777777" w:rsidTr="00936982">
        <w:tc>
          <w:tcPr>
            <w:tcW w:w="895" w:type="dxa"/>
          </w:tcPr>
          <w:p w14:paraId="78EA31CB"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lastRenderedPageBreak/>
              <w:t>5.07</w:t>
            </w:r>
          </w:p>
        </w:tc>
        <w:tc>
          <w:tcPr>
            <w:tcW w:w="7200" w:type="dxa"/>
          </w:tcPr>
          <w:p w14:paraId="4B853919"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provide operators with a vehicle speed indication accurate to within +/- 1</w:t>
            </w:r>
            <w:ins w:id="26" w:author="Maxwell Polley" w:date="2020-02-16T17:50:00Z">
              <w:r w:rsidR="00A752FB" w:rsidRPr="001B64DB">
                <w:rPr>
                  <w:rFonts w:ascii="Times New Roman" w:hAnsi="Times New Roman" w:cs="Times New Roman"/>
                </w:rPr>
                <w:t xml:space="preserve"> </w:t>
              </w:r>
            </w:ins>
            <w:r w:rsidRPr="001B64DB">
              <w:rPr>
                <w:rFonts w:ascii="Times New Roman" w:hAnsi="Times New Roman" w:cs="Times New Roman"/>
              </w:rPr>
              <w:t>km/h.</w:t>
            </w:r>
          </w:p>
        </w:tc>
        <w:tc>
          <w:tcPr>
            <w:tcW w:w="1255" w:type="dxa"/>
          </w:tcPr>
          <w:p w14:paraId="50EC53C4" w14:textId="77777777" w:rsidR="00614BF5" w:rsidRPr="001B64DB" w:rsidRDefault="00031BDD"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42E9CB31" w14:textId="77777777" w:rsidTr="00936982">
        <w:tc>
          <w:tcPr>
            <w:tcW w:w="895" w:type="dxa"/>
          </w:tcPr>
          <w:p w14:paraId="2D6D3AA5"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5.08</w:t>
            </w:r>
          </w:p>
        </w:tc>
        <w:tc>
          <w:tcPr>
            <w:tcW w:w="7200" w:type="dxa"/>
          </w:tcPr>
          <w:p w14:paraId="526F9106"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provide operators with a vehicle heading indication accurate to within +/- 1 degree.</w:t>
            </w:r>
          </w:p>
        </w:tc>
        <w:tc>
          <w:tcPr>
            <w:tcW w:w="1255" w:type="dxa"/>
          </w:tcPr>
          <w:p w14:paraId="1D1B7F27" w14:textId="77777777" w:rsidR="00614BF5" w:rsidRPr="001B64DB" w:rsidRDefault="00031BDD"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42E0CDFE" w14:textId="77777777" w:rsidTr="00936982">
        <w:tc>
          <w:tcPr>
            <w:tcW w:w="895" w:type="dxa"/>
          </w:tcPr>
          <w:p w14:paraId="1E24F058"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5.09</w:t>
            </w:r>
          </w:p>
        </w:tc>
        <w:tc>
          <w:tcPr>
            <w:tcW w:w="7200" w:type="dxa"/>
          </w:tcPr>
          <w:p w14:paraId="0A2515C5"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provide operators with a vehicle position indication provided in latitude/longitude coordinates accurate to within +/- 1 meter.</w:t>
            </w:r>
          </w:p>
        </w:tc>
        <w:tc>
          <w:tcPr>
            <w:tcW w:w="1255" w:type="dxa"/>
          </w:tcPr>
          <w:p w14:paraId="4BC0EA14" w14:textId="77777777" w:rsidR="00614BF5" w:rsidRPr="001B64DB" w:rsidRDefault="00031BDD"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22FBD33E" w14:textId="77777777" w:rsidTr="00936982">
        <w:tc>
          <w:tcPr>
            <w:tcW w:w="895" w:type="dxa"/>
          </w:tcPr>
          <w:p w14:paraId="454B631D"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5.10</w:t>
            </w:r>
          </w:p>
        </w:tc>
        <w:tc>
          <w:tcPr>
            <w:tcW w:w="7200" w:type="dxa"/>
          </w:tcPr>
          <w:p w14:paraId="78262134"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The system shall provide the operators with vehicle inclination indication accurate to within +/- 1 degree.</w:t>
            </w:r>
          </w:p>
        </w:tc>
        <w:tc>
          <w:tcPr>
            <w:tcW w:w="1255" w:type="dxa"/>
          </w:tcPr>
          <w:p w14:paraId="69D4C7A4" w14:textId="77777777" w:rsidR="00614BF5" w:rsidRPr="001B64DB" w:rsidRDefault="00031BDD"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031BDD" w:rsidRPr="001B64DB" w14:paraId="4E149648" w14:textId="77777777" w:rsidTr="00A96279">
        <w:tc>
          <w:tcPr>
            <w:tcW w:w="895" w:type="dxa"/>
          </w:tcPr>
          <w:p w14:paraId="31E3C43F" w14:textId="77777777" w:rsidR="00031BDD" w:rsidRPr="001B64DB" w:rsidRDefault="00031BDD" w:rsidP="00614BF5">
            <w:pPr>
              <w:rPr>
                <w:rFonts w:ascii="Times New Roman" w:hAnsi="Times New Roman" w:cs="Times New Roman"/>
                <w:b/>
                <w:bCs/>
              </w:rPr>
            </w:pPr>
            <w:r w:rsidRPr="001B64DB">
              <w:rPr>
                <w:rFonts w:ascii="Times New Roman" w:hAnsi="Times New Roman" w:cs="Times New Roman"/>
                <w:b/>
                <w:bCs/>
              </w:rPr>
              <w:t>6</w:t>
            </w:r>
          </w:p>
        </w:tc>
        <w:tc>
          <w:tcPr>
            <w:tcW w:w="8455" w:type="dxa"/>
            <w:gridSpan w:val="2"/>
          </w:tcPr>
          <w:p w14:paraId="09EC6CBF" w14:textId="77777777" w:rsidR="00031BDD" w:rsidRPr="001B64DB" w:rsidRDefault="00031BDD" w:rsidP="00614BF5">
            <w:pPr>
              <w:rPr>
                <w:rFonts w:ascii="Times New Roman" w:hAnsi="Times New Roman" w:cs="Times New Roman"/>
                <w:b/>
                <w:bCs/>
              </w:rPr>
            </w:pPr>
            <w:r w:rsidRPr="001B64DB">
              <w:rPr>
                <w:rFonts w:ascii="Times New Roman" w:hAnsi="Times New Roman" w:cs="Times New Roman"/>
                <w:b/>
                <w:bCs/>
              </w:rPr>
              <w:t>Communications</w:t>
            </w:r>
          </w:p>
        </w:tc>
      </w:tr>
      <w:tr w:rsidR="00614BF5" w:rsidRPr="001B64DB" w14:paraId="36EB25A8" w14:textId="77777777" w:rsidTr="00936982">
        <w:tc>
          <w:tcPr>
            <w:tcW w:w="895" w:type="dxa"/>
          </w:tcPr>
          <w:p w14:paraId="06D61928"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6.01</w:t>
            </w:r>
          </w:p>
        </w:tc>
        <w:tc>
          <w:tcPr>
            <w:tcW w:w="7200" w:type="dxa"/>
          </w:tcPr>
          <w:p w14:paraId="5E8FD491" w14:textId="77777777" w:rsidR="00614BF5" w:rsidRPr="001B64DB" w:rsidRDefault="00614BF5" w:rsidP="00614BF5">
            <w:pPr>
              <w:rPr>
                <w:rFonts w:ascii="Times New Roman" w:hAnsi="Times New Roman" w:cs="Times New Roman"/>
              </w:rPr>
            </w:pPr>
            <w:r w:rsidRPr="001B64DB">
              <w:rPr>
                <w:rFonts w:ascii="Times New Roman" w:eastAsia="Times New Roman" w:hAnsi="Times New Roman" w:cs="Times New Roman"/>
              </w:rPr>
              <w:t>The system shall be able to communicate on VHF frequencies.</w:t>
            </w:r>
          </w:p>
        </w:tc>
        <w:tc>
          <w:tcPr>
            <w:tcW w:w="1255" w:type="dxa"/>
          </w:tcPr>
          <w:p w14:paraId="4EDAB1FD" w14:textId="77777777" w:rsidR="00614BF5" w:rsidRPr="001B64DB" w:rsidRDefault="00031BDD"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3B44F379" w14:textId="77777777" w:rsidTr="00936982">
        <w:tc>
          <w:tcPr>
            <w:tcW w:w="895" w:type="dxa"/>
          </w:tcPr>
          <w:p w14:paraId="76106356"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6.02</w:t>
            </w:r>
          </w:p>
        </w:tc>
        <w:tc>
          <w:tcPr>
            <w:tcW w:w="7200" w:type="dxa"/>
          </w:tcPr>
          <w:p w14:paraId="6DBFDB1E" w14:textId="77777777" w:rsidR="00614BF5" w:rsidRPr="001B64DB" w:rsidRDefault="00614BF5" w:rsidP="00614BF5">
            <w:pPr>
              <w:rPr>
                <w:rFonts w:ascii="Times New Roman" w:hAnsi="Times New Roman" w:cs="Times New Roman"/>
              </w:rPr>
            </w:pPr>
            <w:r w:rsidRPr="001B64DB">
              <w:rPr>
                <w:rFonts w:ascii="Times New Roman" w:eastAsia="Times New Roman" w:hAnsi="Times New Roman" w:cs="Times New Roman"/>
              </w:rPr>
              <w:t>The system shall be able to communicate on UHF frequencies.</w:t>
            </w:r>
          </w:p>
        </w:tc>
        <w:tc>
          <w:tcPr>
            <w:tcW w:w="1255" w:type="dxa"/>
          </w:tcPr>
          <w:p w14:paraId="7445F7EB" w14:textId="77777777" w:rsidR="00614BF5" w:rsidRPr="001B64DB" w:rsidRDefault="00031BDD"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77EDE656" w14:textId="77777777" w:rsidTr="00A8095B">
        <w:tc>
          <w:tcPr>
            <w:tcW w:w="895" w:type="dxa"/>
          </w:tcPr>
          <w:p w14:paraId="5F3D4198"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6.03</w:t>
            </w:r>
          </w:p>
        </w:tc>
        <w:tc>
          <w:tcPr>
            <w:tcW w:w="7200" w:type="dxa"/>
            <w:vAlign w:val="bottom"/>
          </w:tcPr>
          <w:p w14:paraId="4C0A5FDA" w14:textId="77777777" w:rsidR="00614BF5" w:rsidRPr="001B64DB" w:rsidRDefault="00614BF5"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be able to communicate up to 100</w:t>
            </w:r>
            <w:ins w:id="27" w:author="Maxwell Polley" w:date="2020-02-16T17:48:00Z">
              <w:r w:rsidR="00A752FB" w:rsidRPr="001B64DB">
                <w:rPr>
                  <w:rFonts w:ascii="Times New Roman" w:eastAsia="Times New Roman" w:hAnsi="Times New Roman" w:cs="Times New Roman"/>
                </w:rPr>
                <w:t xml:space="preserve"> </w:t>
              </w:r>
            </w:ins>
            <w:r w:rsidRPr="001B64DB">
              <w:rPr>
                <w:rFonts w:ascii="Times New Roman" w:eastAsia="Times New Roman" w:hAnsi="Times New Roman" w:cs="Times New Roman"/>
              </w:rPr>
              <w:t>km.</w:t>
            </w:r>
          </w:p>
        </w:tc>
        <w:tc>
          <w:tcPr>
            <w:tcW w:w="1255" w:type="dxa"/>
          </w:tcPr>
          <w:p w14:paraId="450BFCCC" w14:textId="77777777" w:rsidR="00614BF5" w:rsidRPr="001B64DB" w:rsidRDefault="00031BDD"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614BF5" w:rsidRPr="001B64DB" w14:paraId="60E21721" w14:textId="77777777" w:rsidTr="00936982">
        <w:tc>
          <w:tcPr>
            <w:tcW w:w="895" w:type="dxa"/>
          </w:tcPr>
          <w:p w14:paraId="7CAA7556" w14:textId="77777777" w:rsidR="00614BF5" w:rsidRPr="001B64DB" w:rsidRDefault="00614BF5" w:rsidP="00614BF5">
            <w:pPr>
              <w:rPr>
                <w:rFonts w:ascii="Times New Roman" w:hAnsi="Times New Roman" w:cs="Times New Roman"/>
              </w:rPr>
            </w:pPr>
            <w:r w:rsidRPr="001B64DB">
              <w:rPr>
                <w:rFonts w:ascii="Times New Roman" w:hAnsi="Times New Roman" w:cs="Times New Roman"/>
              </w:rPr>
              <w:t>6.04</w:t>
            </w:r>
          </w:p>
        </w:tc>
        <w:tc>
          <w:tcPr>
            <w:tcW w:w="7200" w:type="dxa"/>
          </w:tcPr>
          <w:p w14:paraId="32646D70" w14:textId="367892B9" w:rsidR="00614BF5" w:rsidRPr="001B64DB" w:rsidRDefault="00614BF5" w:rsidP="00614BF5">
            <w:pPr>
              <w:rPr>
                <w:rFonts w:ascii="Times New Roman" w:hAnsi="Times New Roman" w:cs="Times New Roman"/>
              </w:rPr>
            </w:pPr>
            <w:r w:rsidRPr="001B64DB">
              <w:rPr>
                <w:rFonts w:ascii="Times New Roman" w:hAnsi="Times New Roman" w:cs="Times New Roman"/>
              </w:rPr>
              <w:t xml:space="preserve">The </w:t>
            </w:r>
            <w:commentRangeStart w:id="28"/>
            <w:commentRangeStart w:id="29"/>
            <w:r w:rsidRPr="001B64DB">
              <w:rPr>
                <w:rFonts w:ascii="Times New Roman" w:hAnsi="Times New Roman" w:cs="Times New Roman"/>
              </w:rPr>
              <w:t xml:space="preserve">system shall be able to communicate locally </w:t>
            </w:r>
            <w:r w:rsidR="006B0393" w:rsidRPr="006B0393">
              <w:rPr>
                <w:rFonts w:ascii="Times New Roman" w:hAnsi="Times New Roman" w:cs="Times New Roman"/>
                <w:color w:val="4472C4" w:themeColor="accent1"/>
              </w:rPr>
              <w:t xml:space="preserve">within 5 km line of sight (LOS) </w:t>
            </w:r>
            <w:r w:rsidRPr="006B0393">
              <w:rPr>
                <w:rFonts w:ascii="Times New Roman" w:hAnsi="Times New Roman" w:cs="Times New Roman"/>
              </w:rPr>
              <w:t xml:space="preserve">with </w:t>
            </w:r>
            <w:r w:rsidRPr="001B64DB">
              <w:rPr>
                <w:rFonts w:ascii="Times New Roman" w:hAnsi="Times New Roman" w:cs="Times New Roman"/>
              </w:rPr>
              <w:t>the deployed section</w:t>
            </w:r>
            <w:commentRangeEnd w:id="28"/>
            <w:r w:rsidR="00A752FB" w:rsidRPr="001B64DB">
              <w:rPr>
                <w:rStyle w:val="CommentReference"/>
                <w:rFonts w:ascii="Times New Roman" w:eastAsia="Calibri" w:hAnsi="Times New Roman" w:cs="Times New Roman"/>
              </w:rPr>
              <w:commentReference w:id="28"/>
            </w:r>
            <w:commentRangeEnd w:id="29"/>
            <w:r w:rsidR="00A96279" w:rsidRPr="001B64DB">
              <w:rPr>
                <w:rStyle w:val="CommentReference"/>
                <w:rFonts w:ascii="Times New Roman" w:eastAsia="Calibri" w:hAnsi="Times New Roman" w:cs="Times New Roman"/>
              </w:rPr>
              <w:commentReference w:id="29"/>
            </w:r>
            <w:r w:rsidRPr="001B64DB">
              <w:rPr>
                <w:rFonts w:ascii="Times New Roman" w:hAnsi="Times New Roman" w:cs="Times New Roman"/>
              </w:rPr>
              <w:t>.</w:t>
            </w:r>
          </w:p>
        </w:tc>
        <w:tc>
          <w:tcPr>
            <w:tcW w:w="1255" w:type="dxa"/>
          </w:tcPr>
          <w:p w14:paraId="51C72BA4" w14:textId="77777777" w:rsidR="00614BF5" w:rsidRPr="001B64DB" w:rsidRDefault="00031BDD" w:rsidP="00614BF5">
            <w:pPr>
              <w:rPr>
                <w:rFonts w:ascii="Times New Roman" w:hAnsi="Times New Roman" w:cs="Times New Roman"/>
                <w:b/>
                <w:bCs/>
              </w:rPr>
            </w:pPr>
            <w:r w:rsidRPr="001B64DB">
              <w:rPr>
                <w:rFonts w:ascii="Times New Roman" w:eastAsia="Times New Roman" w:hAnsi="Times New Roman" w:cs="Times New Roman"/>
              </w:rPr>
              <w:t>Essential</w:t>
            </w:r>
          </w:p>
        </w:tc>
      </w:tr>
      <w:tr w:rsidR="00031BDD" w:rsidRPr="001B64DB" w14:paraId="6C1CDEAF" w14:textId="77777777" w:rsidTr="00A96279">
        <w:tc>
          <w:tcPr>
            <w:tcW w:w="895" w:type="dxa"/>
          </w:tcPr>
          <w:p w14:paraId="5C9E440C" w14:textId="77777777" w:rsidR="00031BDD" w:rsidRPr="001B64DB" w:rsidRDefault="00031BDD" w:rsidP="00614BF5">
            <w:pPr>
              <w:rPr>
                <w:rFonts w:ascii="Times New Roman" w:hAnsi="Times New Roman" w:cs="Times New Roman"/>
                <w:b/>
                <w:bCs/>
              </w:rPr>
            </w:pPr>
            <w:r w:rsidRPr="001B64DB">
              <w:rPr>
                <w:rFonts w:ascii="Times New Roman" w:hAnsi="Times New Roman" w:cs="Times New Roman"/>
                <w:b/>
                <w:bCs/>
              </w:rPr>
              <w:t>7</w:t>
            </w:r>
          </w:p>
        </w:tc>
        <w:tc>
          <w:tcPr>
            <w:tcW w:w="8455" w:type="dxa"/>
            <w:gridSpan w:val="2"/>
          </w:tcPr>
          <w:p w14:paraId="3EA57240" w14:textId="77777777" w:rsidR="00031BDD" w:rsidRPr="001B64DB" w:rsidRDefault="00031BDD" w:rsidP="00614BF5">
            <w:pPr>
              <w:rPr>
                <w:rFonts w:ascii="Times New Roman" w:hAnsi="Times New Roman" w:cs="Times New Roman"/>
                <w:b/>
                <w:bCs/>
              </w:rPr>
            </w:pPr>
            <w:r w:rsidRPr="001B64DB">
              <w:rPr>
                <w:rFonts w:ascii="Times New Roman" w:hAnsi="Times New Roman" w:cs="Times New Roman"/>
                <w:b/>
                <w:bCs/>
              </w:rPr>
              <w:t>Climatic Environment</w:t>
            </w:r>
          </w:p>
        </w:tc>
      </w:tr>
      <w:tr w:rsidR="00FB01DE" w:rsidRPr="001B64DB" w14:paraId="311EA2F8" w14:textId="77777777" w:rsidTr="00A8095B">
        <w:tc>
          <w:tcPr>
            <w:tcW w:w="895" w:type="dxa"/>
          </w:tcPr>
          <w:p w14:paraId="2A97CCD2" w14:textId="77777777" w:rsidR="00FB01DE" w:rsidRPr="001B64DB" w:rsidRDefault="00FB01DE" w:rsidP="00A8095B">
            <w:pPr>
              <w:rPr>
                <w:rFonts w:ascii="Times New Roman" w:hAnsi="Times New Roman" w:cs="Times New Roman"/>
              </w:rPr>
            </w:pPr>
            <w:r w:rsidRPr="001B64DB">
              <w:rPr>
                <w:rFonts w:ascii="Times New Roman" w:hAnsi="Times New Roman" w:cs="Times New Roman"/>
              </w:rPr>
              <w:t>7.01</w:t>
            </w:r>
          </w:p>
        </w:tc>
        <w:tc>
          <w:tcPr>
            <w:tcW w:w="7200" w:type="dxa"/>
          </w:tcPr>
          <w:p w14:paraId="1C9967D6" w14:textId="77777777" w:rsidR="00FB01DE" w:rsidRPr="001B64DB" w:rsidRDefault="00FB01DE" w:rsidP="00A8095B">
            <w:pPr>
              <w:rPr>
                <w:rFonts w:ascii="Times New Roman" w:hAnsi="Times New Roman" w:cs="Times New Roman"/>
              </w:rPr>
            </w:pPr>
            <w:r w:rsidRPr="001B64DB">
              <w:rPr>
                <w:rFonts w:ascii="Times New Roman" w:eastAsia="Times New Roman" w:hAnsi="Times New Roman" w:cs="Times New Roman"/>
              </w:rPr>
              <w:t>The system shall be able to operate in salt water.</w:t>
            </w:r>
          </w:p>
        </w:tc>
        <w:tc>
          <w:tcPr>
            <w:tcW w:w="1255" w:type="dxa"/>
          </w:tcPr>
          <w:p w14:paraId="44314486" w14:textId="77777777" w:rsidR="00FB01DE" w:rsidRPr="001B64DB" w:rsidRDefault="00031BDD" w:rsidP="00A8095B">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40A26C71" w14:textId="77777777" w:rsidTr="00A8095B">
        <w:tc>
          <w:tcPr>
            <w:tcW w:w="895" w:type="dxa"/>
          </w:tcPr>
          <w:p w14:paraId="7F5ED935" w14:textId="77777777" w:rsidR="00FB01DE" w:rsidRPr="001B64DB" w:rsidRDefault="00FB01DE" w:rsidP="00A8095B">
            <w:pPr>
              <w:rPr>
                <w:rFonts w:ascii="Times New Roman" w:hAnsi="Times New Roman" w:cs="Times New Roman"/>
              </w:rPr>
            </w:pPr>
            <w:r w:rsidRPr="001B64DB">
              <w:rPr>
                <w:rFonts w:ascii="Times New Roman" w:hAnsi="Times New Roman" w:cs="Times New Roman"/>
              </w:rPr>
              <w:t>7.02</w:t>
            </w:r>
          </w:p>
        </w:tc>
        <w:tc>
          <w:tcPr>
            <w:tcW w:w="7200" w:type="dxa"/>
          </w:tcPr>
          <w:p w14:paraId="74BFD3A4" w14:textId="77777777" w:rsidR="00FB01DE" w:rsidRPr="001B64DB" w:rsidRDefault="00FB01DE" w:rsidP="00A8095B">
            <w:pPr>
              <w:rPr>
                <w:rFonts w:ascii="Times New Roman" w:hAnsi="Times New Roman" w:cs="Times New Roman"/>
              </w:rPr>
            </w:pPr>
            <w:r w:rsidRPr="001B64DB">
              <w:rPr>
                <w:rFonts w:ascii="Times New Roman" w:eastAsia="Times New Roman" w:hAnsi="Times New Roman" w:cs="Times New Roman"/>
              </w:rPr>
              <w:t>The system shall be able to operate in fresh water.</w:t>
            </w:r>
          </w:p>
        </w:tc>
        <w:tc>
          <w:tcPr>
            <w:tcW w:w="1255" w:type="dxa"/>
          </w:tcPr>
          <w:p w14:paraId="7E27317C" w14:textId="77777777" w:rsidR="00FB01DE" w:rsidRPr="001B64DB" w:rsidRDefault="00031BDD" w:rsidP="00A8095B">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2B2CFF56" w14:textId="77777777" w:rsidTr="00A8095B">
        <w:tc>
          <w:tcPr>
            <w:tcW w:w="895" w:type="dxa"/>
          </w:tcPr>
          <w:p w14:paraId="3226F169" w14:textId="77777777" w:rsidR="00FB01DE" w:rsidRPr="001B64DB" w:rsidRDefault="00FB01DE" w:rsidP="00A8095B">
            <w:pPr>
              <w:rPr>
                <w:rFonts w:ascii="Times New Roman" w:hAnsi="Times New Roman" w:cs="Times New Roman"/>
              </w:rPr>
            </w:pPr>
            <w:r w:rsidRPr="001B64DB">
              <w:rPr>
                <w:rFonts w:ascii="Times New Roman" w:hAnsi="Times New Roman" w:cs="Times New Roman"/>
              </w:rPr>
              <w:t>7.02a</w:t>
            </w:r>
          </w:p>
        </w:tc>
        <w:tc>
          <w:tcPr>
            <w:tcW w:w="7200" w:type="dxa"/>
          </w:tcPr>
          <w:p w14:paraId="1B081221" w14:textId="77777777" w:rsidR="00FB01DE" w:rsidRPr="001B64DB" w:rsidRDefault="00FB01DE" w:rsidP="00A8095B">
            <w:pPr>
              <w:rPr>
                <w:rFonts w:ascii="Times New Roman" w:hAnsi="Times New Roman" w:cs="Times New Roman"/>
              </w:rPr>
            </w:pPr>
            <w:r w:rsidRPr="001B64DB">
              <w:rPr>
                <w:rFonts w:ascii="Times New Roman" w:eastAsia="Times New Roman" w:hAnsi="Times New Roman" w:cs="Times New Roman"/>
              </w:rPr>
              <w:t>The system shall be able to operate in water up to and including sea state 3.</w:t>
            </w:r>
          </w:p>
        </w:tc>
        <w:tc>
          <w:tcPr>
            <w:tcW w:w="1255" w:type="dxa"/>
          </w:tcPr>
          <w:p w14:paraId="1FAC2C52" w14:textId="77777777" w:rsidR="00FB01DE" w:rsidRPr="001B64DB" w:rsidRDefault="00031BDD" w:rsidP="00A8095B">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3BC00FD8" w14:textId="77777777" w:rsidTr="00A8095B">
        <w:tc>
          <w:tcPr>
            <w:tcW w:w="895" w:type="dxa"/>
          </w:tcPr>
          <w:p w14:paraId="784C4CE5" w14:textId="77777777" w:rsidR="00FB01DE" w:rsidRPr="001B64DB" w:rsidRDefault="00FB01DE" w:rsidP="00A8095B">
            <w:pPr>
              <w:rPr>
                <w:rFonts w:ascii="Times New Roman" w:hAnsi="Times New Roman" w:cs="Times New Roman"/>
              </w:rPr>
            </w:pPr>
            <w:r w:rsidRPr="001B64DB">
              <w:rPr>
                <w:rFonts w:ascii="Times New Roman" w:hAnsi="Times New Roman" w:cs="Times New Roman"/>
              </w:rPr>
              <w:t>7.03</w:t>
            </w:r>
          </w:p>
        </w:tc>
        <w:tc>
          <w:tcPr>
            <w:tcW w:w="7200" w:type="dxa"/>
          </w:tcPr>
          <w:p w14:paraId="222EF869" w14:textId="77777777" w:rsidR="00FB01DE" w:rsidRPr="001B64DB" w:rsidRDefault="00FB01DE" w:rsidP="00A8095B">
            <w:pPr>
              <w:rPr>
                <w:rFonts w:ascii="Times New Roman" w:hAnsi="Times New Roman" w:cs="Times New Roman"/>
              </w:rPr>
            </w:pPr>
            <w:r w:rsidRPr="001B64DB">
              <w:rPr>
                <w:rFonts w:ascii="Times New Roman" w:eastAsia="Times New Roman" w:hAnsi="Times New Roman" w:cs="Times New Roman"/>
              </w:rPr>
              <w:t>The system shall be able to operate in temperatures between -40°C and +50°C.</w:t>
            </w:r>
          </w:p>
        </w:tc>
        <w:tc>
          <w:tcPr>
            <w:tcW w:w="1255" w:type="dxa"/>
          </w:tcPr>
          <w:p w14:paraId="7EFC9A80" w14:textId="77777777" w:rsidR="00FB01DE" w:rsidRPr="001B64DB" w:rsidRDefault="00031BDD" w:rsidP="00A8095B">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3912C408" w14:textId="77777777" w:rsidTr="00A8095B">
        <w:tc>
          <w:tcPr>
            <w:tcW w:w="895" w:type="dxa"/>
          </w:tcPr>
          <w:p w14:paraId="522CA84F"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7.04</w:t>
            </w:r>
          </w:p>
        </w:tc>
        <w:tc>
          <w:tcPr>
            <w:tcW w:w="7200" w:type="dxa"/>
            <w:vAlign w:val="bottom"/>
          </w:tcPr>
          <w:p w14:paraId="1641CC8C" w14:textId="77777777"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be able to operate in humidity between 0 and 100%.</w:t>
            </w:r>
          </w:p>
        </w:tc>
        <w:tc>
          <w:tcPr>
            <w:tcW w:w="1255" w:type="dxa"/>
          </w:tcPr>
          <w:p w14:paraId="7550D546"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74849709" w14:textId="77777777" w:rsidTr="00A8095B">
        <w:tc>
          <w:tcPr>
            <w:tcW w:w="895" w:type="dxa"/>
          </w:tcPr>
          <w:p w14:paraId="1FF74C70"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7.05</w:t>
            </w:r>
          </w:p>
        </w:tc>
        <w:tc>
          <w:tcPr>
            <w:tcW w:w="7200" w:type="dxa"/>
            <w:vAlign w:val="bottom"/>
          </w:tcPr>
          <w:p w14:paraId="6D3C1CE2" w14:textId="77777777"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be able to operate in Beaufort force 5 wind.</w:t>
            </w:r>
          </w:p>
        </w:tc>
        <w:tc>
          <w:tcPr>
            <w:tcW w:w="1255" w:type="dxa"/>
          </w:tcPr>
          <w:p w14:paraId="362CECC8"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00E1A573" w14:textId="77777777" w:rsidTr="00A8095B">
        <w:tc>
          <w:tcPr>
            <w:tcW w:w="895" w:type="dxa"/>
          </w:tcPr>
          <w:p w14:paraId="1DA32111"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7.06</w:t>
            </w:r>
          </w:p>
        </w:tc>
        <w:tc>
          <w:tcPr>
            <w:tcW w:w="7200" w:type="dxa"/>
          </w:tcPr>
          <w:p w14:paraId="16385921" w14:textId="77777777" w:rsidR="00FB01DE" w:rsidRPr="001B64DB" w:rsidRDefault="00FB01DE" w:rsidP="00FB01DE">
            <w:pPr>
              <w:rPr>
                <w:rFonts w:ascii="Times New Roman" w:hAnsi="Times New Roman" w:cs="Times New Roman"/>
              </w:rPr>
            </w:pPr>
            <w:commentRangeStart w:id="30"/>
            <w:r w:rsidRPr="001B64DB">
              <w:rPr>
                <w:rFonts w:ascii="Times New Roman" w:hAnsi="Times New Roman" w:cs="Times New Roman"/>
              </w:rPr>
              <w:t>The system shall be able to operate in Nuclear, Biological</w:t>
            </w:r>
            <w:ins w:id="31" w:author="Maxwell Polley" w:date="2020-02-16T17:47:00Z">
              <w:r w:rsidR="00A752FB" w:rsidRPr="001B64DB">
                <w:rPr>
                  <w:rFonts w:ascii="Times New Roman" w:hAnsi="Times New Roman" w:cs="Times New Roman"/>
                </w:rPr>
                <w:t>,</w:t>
              </w:r>
            </w:ins>
            <w:r w:rsidRPr="001B64DB">
              <w:rPr>
                <w:rFonts w:ascii="Times New Roman" w:hAnsi="Times New Roman" w:cs="Times New Roman"/>
              </w:rPr>
              <w:t xml:space="preserve"> </w:t>
            </w:r>
            <w:del w:id="32" w:author="Maxwell Polley" w:date="2020-02-16T17:47:00Z">
              <w:r w:rsidRPr="001B64DB" w:rsidDel="00A752FB">
                <w:rPr>
                  <w:rFonts w:ascii="Times New Roman" w:hAnsi="Times New Roman" w:cs="Times New Roman"/>
                </w:rPr>
                <w:delText>&amp;</w:delText>
              </w:r>
            </w:del>
            <w:ins w:id="33" w:author="Maxwell Polley" w:date="2020-02-16T17:47:00Z">
              <w:r w:rsidR="00A752FB" w:rsidRPr="001B64DB">
                <w:rPr>
                  <w:rFonts w:ascii="Times New Roman" w:hAnsi="Times New Roman" w:cs="Times New Roman"/>
                </w:rPr>
                <w:t>and</w:t>
              </w:r>
            </w:ins>
            <w:r w:rsidRPr="001B64DB">
              <w:rPr>
                <w:rFonts w:ascii="Times New Roman" w:hAnsi="Times New Roman" w:cs="Times New Roman"/>
              </w:rPr>
              <w:t xml:space="preserve"> Chemical (NBC) contaminated areas.</w:t>
            </w:r>
            <w:commentRangeEnd w:id="30"/>
            <w:r w:rsidR="00B85E89" w:rsidRPr="001B64DB">
              <w:rPr>
                <w:rStyle w:val="CommentReference"/>
                <w:rFonts w:ascii="Times New Roman" w:eastAsia="Calibri" w:hAnsi="Times New Roman" w:cs="Times New Roman"/>
              </w:rPr>
              <w:commentReference w:id="30"/>
            </w:r>
          </w:p>
        </w:tc>
        <w:tc>
          <w:tcPr>
            <w:tcW w:w="1255" w:type="dxa"/>
          </w:tcPr>
          <w:p w14:paraId="0ABFF333"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Desirable</w:t>
            </w:r>
          </w:p>
        </w:tc>
      </w:tr>
      <w:tr w:rsidR="00FB01DE" w:rsidRPr="001B64DB" w14:paraId="53E66B34" w14:textId="77777777" w:rsidTr="00A8095B">
        <w:tc>
          <w:tcPr>
            <w:tcW w:w="895" w:type="dxa"/>
          </w:tcPr>
          <w:p w14:paraId="6B94EFE9"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7.07</w:t>
            </w:r>
          </w:p>
        </w:tc>
        <w:tc>
          <w:tcPr>
            <w:tcW w:w="7200" w:type="dxa"/>
          </w:tcPr>
          <w:p w14:paraId="4BC4B442" w14:textId="77777777" w:rsidR="00FB01DE" w:rsidRPr="001B64DB" w:rsidRDefault="00FB01DE" w:rsidP="00FB01DE">
            <w:pPr>
              <w:rPr>
                <w:rFonts w:ascii="Times New Roman" w:hAnsi="Times New Roman" w:cs="Times New Roman"/>
              </w:rPr>
            </w:pPr>
            <w:r w:rsidRPr="001B64DB">
              <w:rPr>
                <w:rFonts w:ascii="Times New Roman" w:eastAsia="Times New Roman" w:hAnsi="Times New Roman" w:cs="Times New Roman"/>
              </w:rPr>
              <w:t>The system shall be able to operate in fog reducing visibility to 500</w:t>
            </w:r>
            <w:ins w:id="34" w:author="Maxwell Polley" w:date="2020-02-16T17:46:00Z">
              <w:r w:rsidR="00A752FB" w:rsidRPr="001B64DB">
                <w:rPr>
                  <w:rFonts w:ascii="Times New Roman" w:eastAsia="Times New Roman" w:hAnsi="Times New Roman" w:cs="Times New Roman"/>
                </w:rPr>
                <w:t xml:space="preserve"> </w:t>
              </w:r>
            </w:ins>
            <w:r w:rsidRPr="001B64DB">
              <w:rPr>
                <w:rFonts w:ascii="Times New Roman" w:eastAsia="Times New Roman" w:hAnsi="Times New Roman" w:cs="Times New Roman"/>
              </w:rPr>
              <w:t>m.</w:t>
            </w:r>
          </w:p>
        </w:tc>
        <w:tc>
          <w:tcPr>
            <w:tcW w:w="1255" w:type="dxa"/>
          </w:tcPr>
          <w:p w14:paraId="54441BAC"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4591512A" w14:textId="77777777" w:rsidTr="00A8095B">
        <w:tc>
          <w:tcPr>
            <w:tcW w:w="895" w:type="dxa"/>
          </w:tcPr>
          <w:p w14:paraId="49AB7BF0"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7.08</w:t>
            </w:r>
          </w:p>
        </w:tc>
        <w:tc>
          <w:tcPr>
            <w:tcW w:w="7200" w:type="dxa"/>
          </w:tcPr>
          <w:p w14:paraId="52BE7C0E" w14:textId="77777777" w:rsidR="00FB01DE" w:rsidRPr="001B64DB" w:rsidRDefault="00FB01DE" w:rsidP="00FB01DE">
            <w:pPr>
              <w:rPr>
                <w:rFonts w:ascii="Times New Roman" w:hAnsi="Times New Roman" w:cs="Times New Roman"/>
              </w:rPr>
            </w:pPr>
            <w:commentRangeStart w:id="35"/>
            <w:commentRangeStart w:id="36"/>
            <w:commentRangeStart w:id="37"/>
            <w:r w:rsidRPr="001B64DB">
              <w:rPr>
                <w:rFonts w:ascii="Times New Roman" w:eastAsia="Times New Roman" w:hAnsi="Times New Roman" w:cs="Times New Roman"/>
              </w:rPr>
              <w:t>The system shall be able to operate in pitch darkness.</w:t>
            </w:r>
            <w:commentRangeEnd w:id="35"/>
            <w:r w:rsidR="00A752FB" w:rsidRPr="001B64DB">
              <w:rPr>
                <w:rStyle w:val="CommentReference"/>
                <w:rFonts w:ascii="Times New Roman" w:eastAsia="Calibri" w:hAnsi="Times New Roman" w:cs="Times New Roman"/>
              </w:rPr>
              <w:commentReference w:id="35"/>
            </w:r>
            <w:commentRangeEnd w:id="36"/>
            <w:r w:rsidR="00C70D5A" w:rsidRPr="001B64DB">
              <w:rPr>
                <w:rStyle w:val="CommentReference"/>
                <w:rFonts w:ascii="Times New Roman" w:eastAsia="Calibri" w:hAnsi="Times New Roman" w:cs="Times New Roman"/>
              </w:rPr>
              <w:commentReference w:id="36"/>
            </w:r>
            <w:commentRangeEnd w:id="37"/>
            <w:r w:rsidR="006B0393">
              <w:rPr>
                <w:rStyle w:val="CommentReference"/>
                <w:rFonts w:ascii="Calibri" w:eastAsia="Calibri" w:hAnsi="Calibri" w:cs="Arial"/>
              </w:rPr>
              <w:commentReference w:id="37"/>
            </w:r>
          </w:p>
        </w:tc>
        <w:tc>
          <w:tcPr>
            <w:tcW w:w="1255" w:type="dxa"/>
          </w:tcPr>
          <w:p w14:paraId="70AA0511"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24D0307C" w14:textId="77777777" w:rsidTr="00A8095B">
        <w:tc>
          <w:tcPr>
            <w:tcW w:w="895" w:type="dxa"/>
          </w:tcPr>
          <w:p w14:paraId="72E398FD"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7.09</w:t>
            </w:r>
          </w:p>
        </w:tc>
        <w:tc>
          <w:tcPr>
            <w:tcW w:w="7200" w:type="dxa"/>
            <w:vAlign w:val="bottom"/>
          </w:tcPr>
          <w:p w14:paraId="20710EDC" w14:textId="77777777" w:rsidR="00FB01DE" w:rsidRPr="001B64DB" w:rsidRDefault="00FB01DE" w:rsidP="00A752FB">
            <w:pPr>
              <w:spacing w:line="0" w:lineRule="atLeast"/>
              <w:rPr>
                <w:rFonts w:ascii="Times New Roman" w:eastAsia="Times New Roman" w:hAnsi="Times New Roman" w:cs="Times New Roman"/>
              </w:rPr>
            </w:pPr>
            <w:commentRangeStart w:id="38"/>
            <w:commentRangeStart w:id="39"/>
            <w:commentRangeStart w:id="40"/>
            <w:r w:rsidRPr="001B64DB">
              <w:rPr>
                <w:rFonts w:ascii="Times New Roman" w:eastAsia="Times New Roman" w:hAnsi="Times New Roman" w:cs="Times New Roman"/>
              </w:rPr>
              <w:t>The system shall be able to operate in bright sunlight.</w:t>
            </w:r>
            <w:commentRangeEnd w:id="38"/>
            <w:r w:rsidR="00A752FB" w:rsidRPr="001B64DB">
              <w:rPr>
                <w:rStyle w:val="CommentReference"/>
                <w:rFonts w:ascii="Times New Roman" w:eastAsia="Calibri" w:hAnsi="Times New Roman" w:cs="Times New Roman"/>
              </w:rPr>
              <w:commentReference w:id="38"/>
            </w:r>
            <w:commentRangeEnd w:id="39"/>
            <w:r w:rsidR="00C70D5A" w:rsidRPr="001B64DB">
              <w:rPr>
                <w:rStyle w:val="CommentReference"/>
                <w:rFonts w:ascii="Times New Roman" w:eastAsia="Calibri" w:hAnsi="Times New Roman" w:cs="Times New Roman"/>
              </w:rPr>
              <w:commentReference w:id="39"/>
            </w:r>
            <w:commentRangeEnd w:id="40"/>
            <w:r w:rsidR="006B0393">
              <w:rPr>
                <w:rStyle w:val="CommentReference"/>
                <w:rFonts w:ascii="Calibri" w:eastAsia="Calibri" w:hAnsi="Calibri" w:cs="Arial"/>
              </w:rPr>
              <w:commentReference w:id="40"/>
            </w:r>
          </w:p>
        </w:tc>
        <w:tc>
          <w:tcPr>
            <w:tcW w:w="1255" w:type="dxa"/>
          </w:tcPr>
          <w:p w14:paraId="2C53C598"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189F8B33" w14:textId="77777777" w:rsidTr="00A8095B">
        <w:tc>
          <w:tcPr>
            <w:tcW w:w="895" w:type="dxa"/>
          </w:tcPr>
          <w:p w14:paraId="61E0DDD6"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7.10</w:t>
            </w:r>
          </w:p>
        </w:tc>
        <w:tc>
          <w:tcPr>
            <w:tcW w:w="7200" w:type="dxa"/>
          </w:tcPr>
          <w:p w14:paraId="0AAB3DF3" w14:textId="77777777" w:rsidR="00FB01DE" w:rsidRPr="001B64DB" w:rsidRDefault="00FB01DE" w:rsidP="00FB01DE">
            <w:pPr>
              <w:rPr>
                <w:rFonts w:ascii="Times New Roman" w:hAnsi="Times New Roman" w:cs="Times New Roman"/>
              </w:rPr>
            </w:pPr>
            <w:r w:rsidRPr="001B64DB">
              <w:rPr>
                <w:rFonts w:ascii="Times New Roman" w:eastAsia="Times New Roman" w:hAnsi="Times New Roman" w:cs="Times New Roman"/>
              </w:rPr>
              <w:t>The system shall be able to operate in snow to a depth of 1.5</w:t>
            </w:r>
            <w:ins w:id="41" w:author="Maxwell Polley" w:date="2020-02-16T17:46:00Z">
              <w:r w:rsidR="00A752FB" w:rsidRPr="001B64DB">
                <w:rPr>
                  <w:rFonts w:ascii="Times New Roman" w:eastAsia="Times New Roman" w:hAnsi="Times New Roman" w:cs="Times New Roman"/>
                </w:rPr>
                <w:t xml:space="preserve"> </w:t>
              </w:r>
            </w:ins>
            <w:r w:rsidRPr="001B64DB">
              <w:rPr>
                <w:rFonts w:ascii="Times New Roman" w:eastAsia="Times New Roman" w:hAnsi="Times New Roman" w:cs="Times New Roman"/>
              </w:rPr>
              <w:t>m.</w:t>
            </w:r>
          </w:p>
        </w:tc>
        <w:tc>
          <w:tcPr>
            <w:tcW w:w="1255" w:type="dxa"/>
          </w:tcPr>
          <w:p w14:paraId="667459A2"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Desirable</w:t>
            </w:r>
          </w:p>
        </w:tc>
      </w:tr>
      <w:tr w:rsidR="00031BDD" w:rsidRPr="001B64DB" w14:paraId="64ADBA40" w14:textId="77777777" w:rsidTr="00A96279">
        <w:tc>
          <w:tcPr>
            <w:tcW w:w="895" w:type="dxa"/>
          </w:tcPr>
          <w:p w14:paraId="3BABD3DB"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8</w:t>
            </w:r>
          </w:p>
        </w:tc>
        <w:tc>
          <w:tcPr>
            <w:tcW w:w="8455" w:type="dxa"/>
            <w:gridSpan w:val="2"/>
          </w:tcPr>
          <w:p w14:paraId="49EB5877"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Availability</w:t>
            </w:r>
          </w:p>
        </w:tc>
      </w:tr>
      <w:tr w:rsidR="00FB01DE" w:rsidRPr="001B64DB" w14:paraId="6C6C30B9" w14:textId="77777777" w:rsidTr="00A8095B">
        <w:tc>
          <w:tcPr>
            <w:tcW w:w="895" w:type="dxa"/>
          </w:tcPr>
          <w:p w14:paraId="77CF0E1A"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8.01</w:t>
            </w:r>
          </w:p>
        </w:tc>
        <w:tc>
          <w:tcPr>
            <w:tcW w:w="7200" w:type="dxa"/>
          </w:tcPr>
          <w:p w14:paraId="5D5CE804" w14:textId="77777777" w:rsidR="00FB01DE" w:rsidRPr="001B64DB" w:rsidRDefault="00FB01DE" w:rsidP="00FB01DE">
            <w:pPr>
              <w:rPr>
                <w:rFonts w:ascii="Times New Roman" w:hAnsi="Times New Roman" w:cs="Times New Roman"/>
              </w:rPr>
            </w:pPr>
            <w:r w:rsidRPr="001B64DB">
              <w:rPr>
                <w:rFonts w:ascii="Times New Roman" w:eastAsia="Times New Roman" w:hAnsi="Times New Roman" w:cs="Times New Roman"/>
              </w:rPr>
              <w:t>The system shall have an availability of 95%.</w:t>
            </w:r>
          </w:p>
        </w:tc>
        <w:tc>
          <w:tcPr>
            <w:tcW w:w="1255" w:type="dxa"/>
          </w:tcPr>
          <w:p w14:paraId="503DC2EF"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031BDD" w:rsidRPr="001B64DB" w14:paraId="340E1370" w14:textId="77777777" w:rsidTr="00A96279">
        <w:tc>
          <w:tcPr>
            <w:tcW w:w="895" w:type="dxa"/>
          </w:tcPr>
          <w:p w14:paraId="0D962A9D"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9</w:t>
            </w:r>
          </w:p>
        </w:tc>
        <w:tc>
          <w:tcPr>
            <w:tcW w:w="8455" w:type="dxa"/>
            <w:gridSpan w:val="2"/>
          </w:tcPr>
          <w:p w14:paraId="54ED70D2"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Sustainability</w:t>
            </w:r>
          </w:p>
        </w:tc>
      </w:tr>
      <w:tr w:rsidR="00FB01DE" w:rsidRPr="001B64DB" w14:paraId="2A61A8E1" w14:textId="77777777" w:rsidTr="00A8095B">
        <w:tc>
          <w:tcPr>
            <w:tcW w:w="895" w:type="dxa"/>
          </w:tcPr>
          <w:p w14:paraId="1B0C7FCA"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9.01</w:t>
            </w:r>
          </w:p>
        </w:tc>
        <w:tc>
          <w:tcPr>
            <w:tcW w:w="7200" w:type="dxa"/>
          </w:tcPr>
          <w:p w14:paraId="498F2287" w14:textId="371C77D1" w:rsidR="00FB01DE" w:rsidRPr="001B64DB" w:rsidRDefault="00FB01DE" w:rsidP="00FB01DE">
            <w:pPr>
              <w:rPr>
                <w:rFonts w:ascii="Times New Roman" w:hAnsi="Times New Roman" w:cs="Times New Roman"/>
              </w:rPr>
            </w:pPr>
            <w:r w:rsidRPr="001B64DB">
              <w:rPr>
                <w:rFonts w:ascii="Times New Roman" w:hAnsi="Times New Roman" w:cs="Times New Roman"/>
              </w:rPr>
              <w:t>The system shall be able to carry out a 48</w:t>
            </w:r>
            <w:ins w:id="42" w:author="Maxwell Polley" w:date="2020-02-16T17:45:00Z">
              <w:r w:rsidR="00A752FB" w:rsidRPr="001B64DB">
                <w:rPr>
                  <w:rFonts w:ascii="Times New Roman" w:hAnsi="Times New Roman" w:cs="Times New Roman"/>
                </w:rPr>
                <w:t xml:space="preserve"> </w:t>
              </w:r>
            </w:ins>
            <w:proofErr w:type="spellStart"/>
            <w:r w:rsidRPr="001B64DB">
              <w:rPr>
                <w:rFonts w:ascii="Times New Roman" w:hAnsi="Times New Roman" w:cs="Times New Roman"/>
              </w:rPr>
              <w:t>hr</w:t>
            </w:r>
            <w:proofErr w:type="spellEnd"/>
            <w:r w:rsidRPr="001B64DB">
              <w:rPr>
                <w:rFonts w:ascii="Times New Roman" w:hAnsi="Times New Roman" w:cs="Times New Roman"/>
              </w:rPr>
              <w:t xml:space="preserve"> mission without resupply, comprising a full load of 8 soldiers travelling a distance of 150</w:t>
            </w:r>
            <w:ins w:id="43" w:author="Maxwell Polley" w:date="2020-02-16T17:46:00Z">
              <w:r w:rsidR="00A752FB" w:rsidRPr="001B64DB">
                <w:rPr>
                  <w:rFonts w:ascii="Times New Roman" w:hAnsi="Times New Roman" w:cs="Times New Roman"/>
                </w:rPr>
                <w:t xml:space="preserve"> </w:t>
              </w:r>
            </w:ins>
            <w:r w:rsidRPr="001B64DB">
              <w:rPr>
                <w:rFonts w:ascii="Times New Roman" w:hAnsi="Times New Roman" w:cs="Times New Roman"/>
              </w:rPr>
              <w:t>km on sealed roads, 25</w:t>
            </w:r>
            <w:ins w:id="44" w:author="Maxwell Polley" w:date="2020-02-16T17:46:00Z">
              <w:r w:rsidR="00A752FB" w:rsidRPr="001B64DB">
                <w:rPr>
                  <w:rFonts w:ascii="Times New Roman" w:hAnsi="Times New Roman" w:cs="Times New Roman"/>
                </w:rPr>
                <w:t xml:space="preserve"> </w:t>
              </w:r>
            </w:ins>
            <w:r w:rsidRPr="001B64DB">
              <w:rPr>
                <w:rFonts w:ascii="Times New Roman" w:hAnsi="Times New Roman" w:cs="Times New Roman"/>
              </w:rPr>
              <w:t>km on sand and 25</w:t>
            </w:r>
            <w:ins w:id="45" w:author="Maxwell Polley" w:date="2020-02-16T17:46:00Z">
              <w:r w:rsidR="00A752FB" w:rsidRPr="001B64DB">
                <w:rPr>
                  <w:rFonts w:ascii="Times New Roman" w:hAnsi="Times New Roman" w:cs="Times New Roman"/>
                </w:rPr>
                <w:t xml:space="preserve"> </w:t>
              </w:r>
            </w:ins>
            <w:r w:rsidRPr="001B64DB">
              <w:rPr>
                <w:rFonts w:ascii="Times New Roman" w:hAnsi="Times New Roman" w:cs="Times New Roman"/>
              </w:rPr>
              <w:t xml:space="preserve">km on water. The system should carry sufficient munitions to </w:t>
            </w:r>
            <w:del w:id="46" w:author="Maxwell Polley" w:date="2020-02-16T17:45:00Z">
              <w:r w:rsidRPr="001B64DB" w:rsidDel="00A752FB">
                <w:rPr>
                  <w:rFonts w:ascii="Times New Roman" w:hAnsi="Times New Roman" w:cs="Times New Roman"/>
                </w:rPr>
                <w:delText>neutralise</w:delText>
              </w:r>
            </w:del>
            <w:ins w:id="47" w:author="Maxwell Polley" w:date="2020-02-16T17:45:00Z">
              <w:r w:rsidR="00A752FB" w:rsidRPr="001B64DB">
                <w:rPr>
                  <w:rFonts w:ascii="Times New Roman" w:hAnsi="Times New Roman" w:cs="Times New Roman"/>
                </w:rPr>
                <w:t>neutralize</w:t>
              </w:r>
            </w:ins>
            <w:r w:rsidRPr="001B64DB">
              <w:rPr>
                <w:rFonts w:ascii="Times New Roman" w:hAnsi="Times New Roman" w:cs="Times New Roman"/>
              </w:rPr>
              <w:t xml:space="preserve"> 30 soldiers, </w:t>
            </w:r>
            <w:commentRangeStart w:id="48"/>
            <w:r w:rsidRPr="006B0393">
              <w:rPr>
                <w:rFonts w:ascii="Times New Roman" w:hAnsi="Times New Roman" w:cs="Times New Roman"/>
                <w:strike/>
              </w:rPr>
              <w:t>2</w:t>
            </w:r>
            <w:r w:rsidRPr="001B64DB">
              <w:rPr>
                <w:rFonts w:ascii="Times New Roman" w:hAnsi="Times New Roman" w:cs="Times New Roman"/>
              </w:rPr>
              <w:t xml:space="preserve"> </w:t>
            </w:r>
            <w:r w:rsidR="006B0393" w:rsidRPr="006B0393">
              <w:rPr>
                <w:rFonts w:ascii="Times New Roman" w:hAnsi="Times New Roman" w:cs="Times New Roman"/>
                <w:color w:val="4472C4" w:themeColor="accent1"/>
              </w:rPr>
              <w:t xml:space="preserve">4 </w:t>
            </w:r>
            <w:r w:rsidRPr="001B64DB">
              <w:rPr>
                <w:rFonts w:ascii="Times New Roman" w:hAnsi="Times New Roman" w:cs="Times New Roman"/>
              </w:rPr>
              <w:t>boats</w:t>
            </w:r>
            <w:r w:rsidR="006B0393">
              <w:rPr>
                <w:rFonts w:ascii="Times New Roman" w:hAnsi="Times New Roman" w:cs="Times New Roman"/>
              </w:rPr>
              <w:t>,</w:t>
            </w:r>
            <w:r w:rsidRPr="001B64DB">
              <w:rPr>
                <w:rFonts w:ascii="Times New Roman" w:hAnsi="Times New Roman" w:cs="Times New Roman"/>
              </w:rPr>
              <w:t xml:space="preserve"> and </w:t>
            </w:r>
            <w:r w:rsidRPr="006B0393">
              <w:rPr>
                <w:rFonts w:ascii="Times New Roman" w:hAnsi="Times New Roman" w:cs="Times New Roman"/>
                <w:strike/>
              </w:rPr>
              <w:t>2</w:t>
            </w:r>
            <w:r w:rsidRPr="001B64DB">
              <w:rPr>
                <w:rFonts w:ascii="Times New Roman" w:hAnsi="Times New Roman" w:cs="Times New Roman"/>
              </w:rPr>
              <w:t xml:space="preserve"> </w:t>
            </w:r>
            <w:r w:rsidR="006B0393" w:rsidRPr="006B0393">
              <w:rPr>
                <w:rFonts w:ascii="Times New Roman" w:hAnsi="Times New Roman" w:cs="Times New Roman"/>
                <w:color w:val="4472C4" w:themeColor="accent1"/>
              </w:rPr>
              <w:t>4</w:t>
            </w:r>
            <w:r w:rsidR="006B0393">
              <w:rPr>
                <w:rFonts w:ascii="Times New Roman" w:hAnsi="Times New Roman" w:cs="Times New Roman"/>
              </w:rPr>
              <w:t xml:space="preserve"> </w:t>
            </w:r>
            <w:r w:rsidRPr="001B64DB">
              <w:rPr>
                <w:rFonts w:ascii="Times New Roman" w:hAnsi="Times New Roman" w:cs="Times New Roman"/>
              </w:rPr>
              <w:t>light-</w:t>
            </w:r>
            <w:del w:id="49" w:author="Maxwell Polley" w:date="2020-02-16T17:45:00Z">
              <w:r w:rsidRPr="001B64DB" w:rsidDel="00A752FB">
                <w:rPr>
                  <w:rFonts w:ascii="Times New Roman" w:hAnsi="Times New Roman" w:cs="Times New Roman"/>
                </w:rPr>
                <w:delText>armoured</w:delText>
              </w:r>
            </w:del>
            <w:ins w:id="50" w:author="Maxwell Polley" w:date="2020-02-16T17:45:00Z">
              <w:r w:rsidR="00A752FB" w:rsidRPr="001B64DB">
                <w:rPr>
                  <w:rFonts w:ascii="Times New Roman" w:hAnsi="Times New Roman" w:cs="Times New Roman"/>
                </w:rPr>
                <w:t>armored</w:t>
              </w:r>
            </w:ins>
            <w:r w:rsidRPr="001B64DB">
              <w:rPr>
                <w:rFonts w:ascii="Times New Roman" w:hAnsi="Times New Roman" w:cs="Times New Roman"/>
              </w:rPr>
              <w:t xml:space="preserve"> vehicles</w:t>
            </w:r>
            <w:commentRangeEnd w:id="48"/>
            <w:r w:rsidR="00C70D5A" w:rsidRPr="001B64DB">
              <w:rPr>
                <w:rStyle w:val="CommentReference"/>
                <w:rFonts w:ascii="Times New Roman" w:eastAsia="Calibri" w:hAnsi="Times New Roman" w:cs="Times New Roman"/>
              </w:rPr>
              <w:commentReference w:id="48"/>
            </w:r>
            <w:r w:rsidRPr="001B64DB">
              <w:rPr>
                <w:rFonts w:ascii="Times New Roman" w:hAnsi="Times New Roman" w:cs="Times New Roman"/>
              </w:rPr>
              <w:t>.</w:t>
            </w:r>
          </w:p>
        </w:tc>
        <w:tc>
          <w:tcPr>
            <w:tcW w:w="1255" w:type="dxa"/>
          </w:tcPr>
          <w:p w14:paraId="132C6D16"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34F24E7A" w14:textId="77777777" w:rsidTr="00A8095B">
        <w:tc>
          <w:tcPr>
            <w:tcW w:w="895" w:type="dxa"/>
          </w:tcPr>
          <w:p w14:paraId="7F9888F1"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9.02</w:t>
            </w:r>
          </w:p>
        </w:tc>
        <w:tc>
          <w:tcPr>
            <w:tcW w:w="7200" w:type="dxa"/>
            <w:vAlign w:val="bottom"/>
          </w:tcPr>
          <w:p w14:paraId="19CA7127" w14:textId="77777777"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 xml:space="preserve">The system shall </w:t>
            </w:r>
            <w:del w:id="51" w:author="Maxwell Polley" w:date="2020-02-16T17:45:00Z">
              <w:r w:rsidRPr="001B64DB" w:rsidDel="00A752FB">
                <w:rPr>
                  <w:rFonts w:ascii="Times New Roman" w:eastAsia="Times New Roman" w:hAnsi="Times New Roman" w:cs="Times New Roman"/>
                </w:rPr>
                <w:delText>utilise</w:delText>
              </w:r>
            </w:del>
            <w:ins w:id="52" w:author="Maxwell Polley" w:date="2020-02-16T17:45:00Z">
              <w:r w:rsidR="00A752FB" w:rsidRPr="001B64DB">
                <w:rPr>
                  <w:rFonts w:ascii="Times New Roman" w:eastAsia="Times New Roman" w:hAnsi="Times New Roman" w:cs="Times New Roman"/>
                </w:rPr>
                <w:t>utilize</w:t>
              </w:r>
            </w:ins>
            <w:r w:rsidRPr="001B64DB">
              <w:rPr>
                <w:rFonts w:ascii="Times New Roman" w:eastAsia="Times New Roman" w:hAnsi="Times New Roman" w:cs="Times New Roman"/>
              </w:rPr>
              <w:t xml:space="preserve"> power source(s) common to existing ADF vehicles.</w:t>
            </w:r>
          </w:p>
        </w:tc>
        <w:tc>
          <w:tcPr>
            <w:tcW w:w="1255" w:type="dxa"/>
          </w:tcPr>
          <w:p w14:paraId="0663925B"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Desirable</w:t>
            </w:r>
          </w:p>
        </w:tc>
      </w:tr>
      <w:tr w:rsidR="00031BDD" w:rsidRPr="001B64DB" w14:paraId="1C67A569" w14:textId="77777777" w:rsidTr="00A96279">
        <w:tc>
          <w:tcPr>
            <w:tcW w:w="895" w:type="dxa"/>
          </w:tcPr>
          <w:p w14:paraId="4EB9789C"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10</w:t>
            </w:r>
          </w:p>
        </w:tc>
        <w:tc>
          <w:tcPr>
            <w:tcW w:w="8455" w:type="dxa"/>
            <w:gridSpan w:val="2"/>
          </w:tcPr>
          <w:p w14:paraId="3C54CDCA"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Human Factors</w:t>
            </w:r>
          </w:p>
        </w:tc>
      </w:tr>
      <w:tr w:rsidR="00FB01DE" w:rsidRPr="001B64DB" w14:paraId="095A952E" w14:textId="77777777" w:rsidTr="00A8095B">
        <w:tc>
          <w:tcPr>
            <w:tcW w:w="895" w:type="dxa"/>
          </w:tcPr>
          <w:p w14:paraId="4F417D9E"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10.01</w:t>
            </w:r>
          </w:p>
        </w:tc>
        <w:tc>
          <w:tcPr>
            <w:tcW w:w="7200" w:type="dxa"/>
          </w:tcPr>
          <w:p w14:paraId="1E7CF363"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The system shall be able to hold an 8-person section plus their</w:t>
            </w:r>
            <w:ins w:id="53" w:author="Maxwell Polley" w:date="2020-02-16T17:45:00Z">
              <w:r w:rsidR="00A752FB" w:rsidRPr="001B64DB">
                <w:rPr>
                  <w:rFonts w:ascii="Times New Roman" w:hAnsi="Times New Roman" w:cs="Times New Roman"/>
                </w:rPr>
                <w:t xml:space="preserve"> standard military</w:t>
              </w:r>
            </w:ins>
            <w:r w:rsidRPr="001B64DB">
              <w:rPr>
                <w:rFonts w:ascii="Times New Roman" w:hAnsi="Times New Roman" w:cs="Times New Roman"/>
              </w:rPr>
              <w:t xml:space="preserve"> kit comprised of a backpack loaded with up to 20 kg of equipment.</w:t>
            </w:r>
          </w:p>
        </w:tc>
        <w:tc>
          <w:tcPr>
            <w:tcW w:w="1255" w:type="dxa"/>
          </w:tcPr>
          <w:p w14:paraId="3A91E067"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4653748F" w14:textId="77777777" w:rsidTr="00A8095B">
        <w:tc>
          <w:tcPr>
            <w:tcW w:w="895" w:type="dxa"/>
          </w:tcPr>
          <w:p w14:paraId="7319BD4E"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10.02</w:t>
            </w:r>
          </w:p>
        </w:tc>
        <w:tc>
          <w:tcPr>
            <w:tcW w:w="7200" w:type="dxa"/>
          </w:tcPr>
          <w:p w14:paraId="3D8050FF"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 xml:space="preserve">The system shall be able to hold 2 stretcher-bound casualties plus 6 persons without their </w:t>
            </w:r>
            <w:ins w:id="54" w:author="Maxwell Polley" w:date="2020-02-16T17:45:00Z">
              <w:r w:rsidR="00A752FB" w:rsidRPr="001B64DB">
                <w:rPr>
                  <w:rFonts w:ascii="Times New Roman" w:hAnsi="Times New Roman" w:cs="Times New Roman"/>
                </w:rPr>
                <w:t xml:space="preserve">standard military </w:t>
              </w:r>
            </w:ins>
            <w:r w:rsidRPr="001B64DB">
              <w:rPr>
                <w:rFonts w:ascii="Times New Roman" w:hAnsi="Times New Roman" w:cs="Times New Roman"/>
              </w:rPr>
              <w:t>kit.</w:t>
            </w:r>
          </w:p>
        </w:tc>
        <w:tc>
          <w:tcPr>
            <w:tcW w:w="1255" w:type="dxa"/>
          </w:tcPr>
          <w:p w14:paraId="7EB0239F"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6BF69818" w14:textId="77777777" w:rsidTr="00A8095B">
        <w:tc>
          <w:tcPr>
            <w:tcW w:w="895" w:type="dxa"/>
          </w:tcPr>
          <w:p w14:paraId="0AAB7E13"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10.03</w:t>
            </w:r>
          </w:p>
        </w:tc>
        <w:tc>
          <w:tcPr>
            <w:tcW w:w="7200" w:type="dxa"/>
          </w:tcPr>
          <w:p w14:paraId="7010567F" w14:textId="77777777" w:rsidR="00FB01DE" w:rsidRPr="001B64DB" w:rsidRDefault="00FB01DE" w:rsidP="00FB01DE">
            <w:pPr>
              <w:rPr>
                <w:rFonts w:ascii="Times New Roman" w:hAnsi="Times New Roman" w:cs="Times New Roman"/>
              </w:rPr>
            </w:pPr>
            <w:commentRangeStart w:id="55"/>
            <w:r w:rsidRPr="001B64DB">
              <w:rPr>
                <w:rFonts w:ascii="Times New Roman" w:hAnsi="Times New Roman" w:cs="Times New Roman"/>
              </w:rPr>
              <w:t>The system shall allow 8 persons exit the vehicle in 30 secs in an upright orientation on flat ground.</w:t>
            </w:r>
            <w:commentRangeEnd w:id="55"/>
            <w:r w:rsidR="00A752FB" w:rsidRPr="001B64DB">
              <w:rPr>
                <w:rStyle w:val="CommentReference"/>
                <w:rFonts w:ascii="Times New Roman" w:eastAsia="Calibri" w:hAnsi="Times New Roman" w:cs="Times New Roman"/>
              </w:rPr>
              <w:commentReference w:id="55"/>
            </w:r>
          </w:p>
        </w:tc>
        <w:tc>
          <w:tcPr>
            <w:tcW w:w="1255" w:type="dxa"/>
          </w:tcPr>
          <w:p w14:paraId="3DD33DCC"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70D7E373" w14:textId="77777777" w:rsidTr="00A8095B">
        <w:tc>
          <w:tcPr>
            <w:tcW w:w="895" w:type="dxa"/>
          </w:tcPr>
          <w:p w14:paraId="6E35BA84"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10.04</w:t>
            </w:r>
          </w:p>
        </w:tc>
        <w:tc>
          <w:tcPr>
            <w:tcW w:w="7200" w:type="dxa"/>
          </w:tcPr>
          <w:p w14:paraId="1E414614"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The system shall allow 8 persons enter the vehicle in 60 secs in an upright orientation on flat ground.</w:t>
            </w:r>
          </w:p>
        </w:tc>
        <w:tc>
          <w:tcPr>
            <w:tcW w:w="1255" w:type="dxa"/>
          </w:tcPr>
          <w:p w14:paraId="492A24F0"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4D30D98E" w14:textId="77777777" w:rsidTr="00A8095B">
        <w:tc>
          <w:tcPr>
            <w:tcW w:w="895" w:type="dxa"/>
          </w:tcPr>
          <w:p w14:paraId="253DB1EF"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lastRenderedPageBreak/>
              <w:t>10.05</w:t>
            </w:r>
          </w:p>
        </w:tc>
        <w:tc>
          <w:tcPr>
            <w:tcW w:w="7200" w:type="dxa"/>
          </w:tcPr>
          <w:p w14:paraId="4ADFDABE"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 xml:space="preserve">The system shall be able to be operated by persons with less than or equal to 40 hours of </w:t>
            </w:r>
            <w:r w:rsidRPr="001B64DB">
              <w:rPr>
                <w:rFonts w:ascii="Times New Roman" w:hAnsi="Times New Roman" w:cs="Times New Roman"/>
                <w:highlight w:val="yellow"/>
              </w:rPr>
              <w:t>additional</w:t>
            </w:r>
            <w:r w:rsidRPr="001B64DB">
              <w:rPr>
                <w:rFonts w:ascii="Times New Roman" w:hAnsi="Times New Roman" w:cs="Times New Roman"/>
              </w:rPr>
              <w:t xml:space="preserve"> training.</w:t>
            </w:r>
          </w:p>
        </w:tc>
        <w:tc>
          <w:tcPr>
            <w:tcW w:w="1255" w:type="dxa"/>
          </w:tcPr>
          <w:p w14:paraId="08D7785A"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Desirable</w:t>
            </w:r>
          </w:p>
        </w:tc>
      </w:tr>
      <w:tr w:rsidR="00FB01DE" w:rsidRPr="001B64DB" w14:paraId="02F49C3B" w14:textId="77777777" w:rsidTr="00A8095B">
        <w:tc>
          <w:tcPr>
            <w:tcW w:w="895" w:type="dxa"/>
          </w:tcPr>
          <w:p w14:paraId="6616F3A7"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10.06</w:t>
            </w:r>
          </w:p>
        </w:tc>
        <w:tc>
          <w:tcPr>
            <w:tcW w:w="7200" w:type="dxa"/>
          </w:tcPr>
          <w:p w14:paraId="198E2A0F" w14:textId="77777777" w:rsidR="00FB01DE" w:rsidRPr="001B64DB" w:rsidRDefault="00FB01DE" w:rsidP="00FB01DE">
            <w:pPr>
              <w:rPr>
                <w:rFonts w:ascii="Times New Roman" w:hAnsi="Times New Roman" w:cs="Times New Roman"/>
                <w:highlight w:val="yellow"/>
              </w:rPr>
            </w:pPr>
            <w:r w:rsidRPr="001B64DB">
              <w:rPr>
                <w:rFonts w:ascii="Times New Roman" w:hAnsi="Times New Roman" w:cs="Times New Roman"/>
                <w:highlight w:val="yellow"/>
              </w:rPr>
              <w:t>The system shall be the sole trainer for new operators.</w:t>
            </w:r>
          </w:p>
        </w:tc>
        <w:tc>
          <w:tcPr>
            <w:tcW w:w="1255" w:type="dxa"/>
          </w:tcPr>
          <w:p w14:paraId="7DF0337F"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Desirable</w:t>
            </w:r>
          </w:p>
        </w:tc>
      </w:tr>
      <w:tr w:rsidR="00FB01DE" w:rsidRPr="001B64DB" w14:paraId="28DBB1A4" w14:textId="77777777" w:rsidTr="00A8095B">
        <w:tc>
          <w:tcPr>
            <w:tcW w:w="895" w:type="dxa"/>
          </w:tcPr>
          <w:p w14:paraId="7D1A381B"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10.06a</w:t>
            </w:r>
          </w:p>
        </w:tc>
        <w:tc>
          <w:tcPr>
            <w:tcW w:w="7200" w:type="dxa"/>
            <w:vAlign w:val="bottom"/>
          </w:tcPr>
          <w:p w14:paraId="71E7583F" w14:textId="1D0C1317"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 xml:space="preserve">The system shall </w:t>
            </w:r>
            <w:del w:id="56" w:author="Maxwell Polley" w:date="2020-02-16T17:43:00Z">
              <w:r w:rsidRPr="001B64DB" w:rsidDel="00A752FB">
                <w:rPr>
                  <w:rFonts w:ascii="Times New Roman" w:eastAsia="Times New Roman" w:hAnsi="Times New Roman" w:cs="Times New Roman"/>
                </w:rPr>
                <w:delText xml:space="preserve">provide </w:delText>
              </w:r>
            </w:del>
            <w:ins w:id="57" w:author="Maxwell Polley" w:date="2020-02-16T17:43:00Z">
              <w:r w:rsidR="00A752FB" w:rsidRPr="001B64DB">
                <w:rPr>
                  <w:rFonts w:ascii="Times New Roman" w:eastAsia="Times New Roman" w:hAnsi="Times New Roman" w:cs="Times New Roman"/>
                </w:rPr>
                <w:t xml:space="preserve"> possess</w:t>
              </w:r>
            </w:ins>
            <w:r w:rsidR="00E238E4">
              <w:rPr>
                <w:rFonts w:ascii="Times New Roman" w:eastAsia="Times New Roman" w:hAnsi="Times New Roman" w:cs="Times New Roman"/>
              </w:rPr>
              <w:t xml:space="preserve"> </w:t>
            </w:r>
            <w:r w:rsidRPr="001B64DB">
              <w:rPr>
                <w:rFonts w:ascii="Times New Roman" w:eastAsia="Times New Roman" w:hAnsi="Times New Roman" w:cs="Times New Roman"/>
              </w:rPr>
              <w:t>a training mode that prevents weapon firing.</w:t>
            </w:r>
          </w:p>
        </w:tc>
        <w:tc>
          <w:tcPr>
            <w:tcW w:w="1255" w:type="dxa"/>
          </w:tcPr>
          <w:p w14:paraId="53316425"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4C2CBAD7" w14:textId="77777777" w:rsidTr="00A8095B">
        <w:tc>
          <w:tcPr>
            <w:tcW w:w="895" w:type="dxa"/>
          </w:tcPr>
          <w:p w14:paraId="0F3A9E06"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10.07</w:t>
            </w:r>
          </w:p>
        </w:tc>
        <w:tc>
          <w:tcPr>
            <w:tcW w:w="7200" w:type="dxa"/>
            <w:vAlign w:val="bottom"/>
          </w:tcPr>
          <w:p w14:paraId="56CCFD8E" w14:textId="77777777"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be able to operate with</w:t>
            </w:r>
            <w:del w:id="58" w:author="Maxwell Polley" w:date="2020-02-16T17:42:00Z">
              <w:r w:rsidRPr="001B64DB" w:rsidDel="00A752FB">
                <w:rPr>
                  <w:rFonts w:ascii="Times New Roman" w:eastAsia="Times New Roman" w:hAnsi="Times New Roman" w:cs="Times New Roman"/>
                </w:rPr>
                <w:delText xml:space="preserve">in less than or equal to 2 </w:delText>
              </w:r>
            </w:del>
            <w:ins w:id="59" w:author="Maxwell Polley" w:date="2020-02-16T17:42:00Z">
              <w:r w:rsidR="00A752FB" w:rsidRPr="001B64DB">
                <w:rPr>
                  <w:rFonts w:ascii="Times New Roman" w:eastAsia="Times New Roman" w:hAnsi="Times New Roman" w:cs="Times New Roman"/>
                </w:rPr>
                <w:t xml:space="preserve"> 2 or fewer </w:t>
              </w:r>
            </w:ins>
            <w:r w:rsidRPr="001B64DB">
              <w:rPr>
                <w:rFonts w:ascii="Times New Roman" w:eastAsia="Times New Roman" w:hAnsi="Times New Roman" w:cs="Times New Roman"/>
              </w:rPr>
              <w:t>operators.</w:t>
            </w:r>
          </w:p>
        </w:tc>
        <w:tc>
          <w:tcPr>
            <w:tcW w:w="1255" w:type="dxa"/>
          </w:tcPr>
          <w:p w14:paraId="11282554"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71965B32" w14:textId="77777777" w:rsidTr="00A8095B">
        <w:tc>
          <w:tcPr>
            <w:tcW w:w="895" w:type="dxa"/>
          </w:tcPr>
          <w:p w14:paraId="6B08B434"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10.08</w:t>
            </w:r>
          </w:p>
        </w:tc>
        <w:tc>
          <w:tcPr>
            <w:tcW w:w="7200" w:type="dxa"/>
          </w:tcPr>
          <w:p w14:paraId="47F61086" w14:textId="77777777" w:rsidR="00FB01DE" w:rsidRPr="001B64DB" w:rsidRDefault="00FB01DE" w:rsidP="00FB01DE">
            <w:pPr>
              <w:rPr>
                <w:rFonts w:ascii="Times New Roman" w:hAnsi="Times New Roman" w:cs="Times New Roman"/>
              </w:rPr>
            </w:pPr>
            <w:commentRangeStart w:id="60"/>
            <w:commentRangeStart w:id="61"/>
            <w:r w:rsidRPr="001B64DB">
              <w:rPr>
                <w:rFonts w:ascii="Times New Roman" w:hAnsi="Times New Roman" w:cs="Times New Roman"/>
              </w:rPr>
              <w:t>The system shall allow all human occupants to exit the vehicle in 120 seconds in any vehicle orientation.</w:t>
            </w:r>
            <w:commentRangeEnd w:id="60"/>
            <w:r w:rsidR="00A752FB" w:rsidRPr="001B64DB">
              <w:rPr>
                <w:rStyle w:val="CommentReference"/>
                <w:rFonts w:ascii="Times New Roman" w:eastAsia="Calibri" w:hAnsi="Times New Roman" w:cs="Times New Roman"/>
              </w:rPr>
              <w:commentReference w:id="60"/>
            </w:r>
            <w:commentRangeEnd w:id="61"/>
            <w:r w:rsidR="00C70D5A" w:rsidRPr="001B64DB">
              <w:rPr>
                <w:rStyle w:val="CommentReference"/>
                <w:rFonts w:ascii="Times New Roman" w:eastAsia="Calibri" w:hAnsi="Times New Roman" w:cs="Times New Roman"/>
              </w:rPr>
              <w:commentReference w:id="61"/>
            </w:r>
          </w:p>
        </w:tc>
        <w:tc>
          <w:tcPr>
            <w:tcW w:w="1255" w:type="dxa"/>
          </w:tcPr>
          <w:p w14:paraId="45E4B23B"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5E338F5E" w14:textId="77777777" w:rsidTr="00A8095B">
        <w:tc>
          <w:tcPr>
            <w:tcW w:w="895" w:type="dxa"/>
          </w:tcPr>
          <w:p w14:paraId="30357E3B"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10.09</w:t>
            </w:r>
          </w:p>
        </w:tc>
        <w:tc>
          <w:tcPr>
            <w:tcW w:w="7200" w:type="dxa"/>
          </w:tcPr>
          <w:p w14:paraId="0F387B06" w14:textId="77777777" w:rsidR="00FB01DE" w:rsidRPr="001B64DB" w:rsidRDefault="00FB01DE" w:rsidP="00FB01DE">
            <w:pPr>
              <w:rPr>
                <w:rFonts w:ascii="Times New Roman" w:hAnsi="Times New Roman" w:cs="Times New Roman"/>
              </w:rPr>
            </w:pPr>
            <w:commentRangeStart w:id="62"/>
            <w:r w:rsidRPr="001B64DB">
              <w:rPr>
                <w:rFonts w:ascii="Times New Roman" w:hAnsi="Times New Roman" w:cs="Times New Roman"/>
              </w:rPr>
              <w:t>The system shall allow any human operators space to sleep when not carrying passengers.</w:t>
            </w:r>
            <w:commentRangeEnd w:id="62"/>
            <w:r w:rsidR="006612AD" w:rsidRPr="001B64DB">
              <w:rPr>
                <w:rStyle w:val="CommentReference"/>
                <w:rFonts w:ascii="Times New Roman" w:eastAsia="Calibri" w:hAnsi="Times New Roman" w:cs="Times New Roman"/>
              </w:rPr>
              <w:commentReference w:id="62"/>
            </w:r>
          </w:p>
        </w:tc>
        <w:tc>
          <w:tcPr>
            <w:tcW w:w="1255" w:type="dxa"/>
          </w:tcPr>
          <w:p w14:paraId="04D443A4"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Desirable</w:t>
            </w:r>
          </w:p>
        </w:tc>
      </w:tr>
      <w:tr w:rsidR="00031BDD" w:rsidRPr="001B64DB" w14:paraId="67C6DA34" w14:textId="77777777" w:rsidTr="00A96279">
        <w:tc>
          <w:tcPr>
            <w:tcW w:w="895" w:type="dxa"/>
          </w:tcPr>
          <w:p w14:paraId="7B0FEA1A"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11</w:t>
            </w:r>
          </w:p>
        </w:tc>
        <w:tc>
          <w:tcPr>
            <w:tcW w:w="8455" w:type="dxa"/>
            <w:gridSpan w:val="2"/>
          </w:tcPr>
          <w:p w14:paraId="2C94E94C"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Safety</w:t>
            </w:r>
          </w:p>
        </w:tc>
      </w:tr>
      <w:tr w:rsidR="00FB01DE" w:rsidRPr="001B64DB" w14:paraId="5592E925" w14:textId="77777777" w:rsidTr="00A8095B">
        <w:tc>
          <w:tcPr>
            <w:tcW w:w="895" w:type="dxa"/>
          </w:tcPr>
          <w:p w14:paraId="52ADF5AD"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11.01</w:t>
            </w:r>
          </w:p>
        </w:tc>
        <w:tc>
          <w:tcPr>
            <w:tcW w:w="7200" w:type="dxa"/>
            <w:vAlign w:val="bottom"/>
          </w:tcPr>
          <w:p w14:paraId="76B6C031" w14:textId="77777777"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be able to be made safe for flight in a C</w:t>
            </w:r>
            <w:ins w:id="63" w:author="Maxwell Polley" w:date="2020-02-16T17:41:00Z">
              <w:r w:rsidR="00A752FB" w:rsidRPr="001B64DB">
                <w:rPr>
                  <w:rFonts w:ascii="Times New Roman" w:eastAsia="Times New Roman" w:hAnsi="Times New Roman" w:cs="Times New Roman"/>
                </w:rPr>
                <w:t>-</w:t>
              </w:r>
            </w:ins>
            <w:r w:rsidRPr="001B64DB">
              <w:rPr>
                <w:rFonts w:ascii="Times New Roman" w:eastAsia="Times New Roman" w:hAnsi="Times New Roman" w:cs="Times New Roman"/>
              </w:rPr>
              <w:t>17.</w:t>
            </w:r>
          </w:p>
        </w:tc>
        <w:tc>
          <w:tcPr>
            <w:tcW w:w="1255" w:type="dxa"/>
          </w:tcPr>
          <w:p w14:paraId="5BF8098A"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3D82355D" w14:textId="77777777" w:rsidTr="00A8095B">
        <w:tc>
          <w:tcPr>
            <w:tcW w:w="895" w:type="dxa"/>
          </w:tcPr>
          <w:p w14:paraId="00070D82"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11.02</w:t>
            </w:r>
          </w:p>
        </w:tc>
        <w:tc>
          <w:tcPr>
            <w:tcW w:w="7200" w:type="dxa"/>
            <w:vAlign w:val="bottom"/>
          </w:tcPr>
          <w:p w14:paraId="299DD845" w14:textId="77777777"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conform to Australian road transport legislation.</w:t>
            </w:r>
          </w:p>
        </w:tc>
        <w:tc>
          <w:tcPr>
            <w:tcW w:w="1255" w:type="dxa"/>
          </w:tcPr>
          <w:p w14:paraId="277E90B5"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04AB662B" w14:textId="77777777" w:rsidTr="00A8095B">
        <w:tc>
          <w:tcPr>
            <w:tcW w:w="895" w:type="dxa"/>
          </w:tcPr>
          <w:p w14:paraId="474600CF"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11.03</w:t>
            </w:r>
          </w:p>
        </w:tc>
        <w:tc>
          <w:tcPr>
            <w:tcW w:w="7200" w:type="dxa"/>
            <w:vAlign w:val="bottom"/>
          </w:tcPr>
          <w:p w14:paraId="6399DEBD" w14:textId="77777777"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conform to MIL-STD-1472 for the interior of the vehicle.</w:t>
            </w:r>
          </w:p>
        </w:tc>
        <w:tc>
          <w:tcPr>
            <w:tcW w:w="1255" w:type="dxa"/>
          </w:tcPr>
          <w:p w14:paraId="2102D4D3"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Desirable</w:t>
            </w:r>
          </w:p>
        </w:tc>
      </w:tr>
      <w:tr w:rsidR="00FB01DE" w:rsidRPr="001B64DB" w14:paraId="56F0EF9A" w14:textId="77777777" w:rsidTr="00A8095B">
        <w:tc>
          <w:tcPr>
            <w:tcW w:w="895" w:type="dxa"/>
          </w:tcPr>
          <w:p w14:paraId="3E7B25FC"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11.04</w:t>
            </w:r>
          </w:p>
        </w:tc>
        <w:tc>
          <w:tcPr>
            <w:tcW w:w="7200" w:type="dxa"/>
            <w:vAlign w:val="bottom"/>
          </w:tcPr>
          <w:p w14:paraId="156D0E64" w14:textId="77777777" w:rsidR="00FB01DE" w:rsidRPr="001B64DB" w:rsidRDefault="00FB01DE" w:rsidP="00FB01DE">
            <w:pPr>
              <w:spacing w:line="0" w:lineRule="atLeast"/>
              <w:rPr>
                <w:rFonts w:ascii="Times New Roman" w:eastAsia="Times New Roman" w:hAnsi="Times New Roman" w:cs="Times New Roman"/>
                <w:i/>
              </w:rPr>
            </w:pPr>
            <w:r w:rsidRPr="001B64DB">
              <w:rPr>
                <w:rFonts w:ascii="Times New Roman" w:eastAsia="Times New Roman" w:hAnsi="Times New Roman" w:cs="Times New Roman"/>
                <w:i/>
              </w:rPr>
              <w:t>&lt;DELETED&gt;</w:t>
            </w:r>
          </w:p>
        </w:tc>
        <w:tc>
          <w:tcPr>
            <w:tcW w:w="1255" w:type="dxa"/>
          </w:tcPr>
          <w:p w14:paraId="13CDBDA4" w14:textId="77777777" w:rsidR="00FB01DE" w:rsidRPr="001B64DB" w:rsidRDefault="00FB01DE" w:rsidP="00FB01DE">
            <w:pPr>
              <w:rPr>
                <w:rFonts w:ascii="Times New Roman" w:hAnsi="Times New Roman" w:cs="Times New Roman"/>
                <w:b/>
                <w:bCs/>
              </w:rPr>
            </w:pPr>
          </w:p>
        </w:tc>
      </w:tr>
      <w:tr w:rsidR="00031BDD" w:rsidRPr="001B64DB" w14:paraId="342CFABC" w14:textId="77777777" w:rsidTr="00A96279">
        <w:tc>
          <w:tcPr>
            <w:tcW w:w="895" w:type="dxa"/>
          </w:tcPr>
          <w:p w14:paraId="7424DB88"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12</w:t>
            </w:r>
          </w:p>
        </w:tc>
        <w:tc>
          <w:tcPr>
            <w:tcW w:w="8455" w:type="dxa"/>
            <w:gridSpan w:val="2"/>
          </w:tcPr>
          <w:p w14:paraId="4506E286"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Security</w:t>
            </w:r>
          </w:p>
        </w:tc>
      </w:tr>
      <w:tr w:rsidR="00FB01DE" w:rsidRPr="001B64DB" w14:paraId="5F0AFA62" w14:textId="77777777" w:rsidTr="00A8095B">
        <w:tc>
          <w:tcPr>
            <w:tcW w:w="895" w:type="dxa"/>
          </w:tcPr>
          <w:p w14:paraId="3C9BBFC9"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12.01</w:t>
            </w:r>
          </w:p>
        </w:tc>
        <w:tc>
          <w:tcPr>
            <w:tcW w:w="7200" w:type="dxa"/>
            <w:vAlign w:val="bottom"/>
          </w:tcPr>
          <w:p w14:paraId="3E19526B" w14:textId="77777777" w:rsidR="00FB01DE" w:rsidRPr="001B64DB" w:rsidRDefault="00FB01DE" w:rsidP="00FB01DE">
            <w:pPr>
              <w:spacing w:line="0" w:lineRule="atLeast"/>
              <w:rPr>
                <w:rFonts w:ascii="Times New Roman" w:eastAsia="Times New Roman" w:hAnsi="Times New Roman" w:cs="Times New Roman"/>
                <w:i/>
              </w:rPr>
            </w:pPr>
            <w:r w:rsidRPr="001B64DB">
              <w:rPr>
                <w:rFonts w:ascii="Times New Roman" w:eastAsia="Times New Roman" w:hAnsi="Times New Roman" w:cs="Times New Roman"/>
                <w:i/>
              </w:rPr>
              <w:t>&lt;DELETED&gt;</w:t>
            </w:r>
          </w:p>
        </w:tc>
        <w:tc>
          <w:tcPr>
            <w:tcW w:w="1255" w:type="dxa"/>
          </w:tcPr>
          <w:p w14:paraId="6C7BA8E3" w14:textId="77777777" w:rsidR="00FB01DE" w:rsidRPr="001B64DB" w:rsidRDefault="00FB01DE" w:rsidP="00FB01DE">
            <w:pPr>
              <w:rPr>
                <w:rFonts w:ascii="Times New Roman" w:hAnsi="Times New Roman" w:cs="Times New Roman"/>
                <w:b/>
                <w:bCs/>
              </w:rPr>
            </w:pPr>
          </w:p>
        </w:tc>
      </w:tr>
      <w:tr w:rsidR="00FB01DE" w:rsidRPr="001B64DB" w14:paraId="4F517D78" w14:textId="77777777" w:rsidTr="00A8095B">
        <w:tc>
          <w:tcPr>
            <w:tcW w:w="895" w:type="dxa"/>
          </w:tcPr>
          <w:p w14:paraId="43346D6C"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12.02</w:t>
            </w:r>
          </w:p>
        </w:tc>
        <w:tc>
          <w:tcPr>
            <w:tcW w:w="7200" w:type="dxa"/>
            <w:vAlign w:val="bottom"/>
          </w:tcPr>
          <w:p w14:paraId="4D56B0AF" w14:textId="3BD90FBD"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be able to be secured against unauthori</w:t>
            </w:r>
            <w:r w:rsidR="00E238E4">
              <w:rPr>
                <w:rFonts w:ascii="Times New Roman" w:eastAsia="Times New Roman" w:hAnsi="Times New Roman" w:cs="Times New Roman"/>
              </w:rPr>
              <w:t>z</w:t>
            </w:r>
            <w:r w:rsidRPr="001B64DB">
              <w:rPr>
                <w:rFonts w:ascii="Times New Roman" w:eastAsia="Times New Roman" w:hAnsi="Times New Roman" w:cs="Times New Roman"/>
              </w:rPr>
              <w:t>ed entry when parked.</w:t>
            </w:r>
          </w:p>
        </w:tc>
        <w:tc>
          <w:tcPr>
            <w:tcW w:w="1255" w:type="dxa"/>
          </w:tcPr>
          <w:p w14:paraId="11C50B5C"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Essential</w:t>
            </w:r>
          </w:p>
        </w:tc>
      </w:tr>
      <w:tr w:rsidR="00FB01DE" w:rsidRPr="001B64DB" w14:paraId="35A5AA39" w14:textId="77777777" w:rsidTr="00A8095B">
        <w:tc>
          <w:tcPr>
            <w:tcW w:w="895" w:type="dxa"/>
          </w:tcPr>
          <w:p w14:paraId="04475584"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12.03</w:t>
            </w:r>
          </w:p>
        </w:tc>
        <w:tc>
          <w:tcPr>
            <w:tcW w:w="7200" w:type="dxa"/>
            <w:vAlign w:val="bottom"/>
          </w:tcPr>
          <w:p w14:paraId="3FA8522A" w14:textId="77777777" w:rsidR="00FB01DE" w:rsidRPr="001B64DB" w:rsidRDefault="00FB01DE" w:rsidP="00FB01DE">
            <w:pPr>
              <w:spacing w:line="0" w:lineRule="atLeast"/>
              <w:rPr>
                <w:rFonts w:ascii="Times New Roman" w:eastAsia="Times New Roman" w:hAnsi="Times New Roman" w:cs="Times New Roman"/>
              </w:rPr>
            </w:pPr>
            <w:commentRangeStart w:id="64"/>
            <w:r w:rsidRPr="001B64DB">
              <w:rPr>
                <w:rFonts w:ascii="Times New Roman" w:eastAsia="Times New Roman" w:hAnsi="Times New Roman" w:cs="Times New Roman"/>
              </w:rPr>
              <w:t>The system shall require coded entry to start</w:t>
            </w:r>
            <w:del w:id="65" w:author="Maxwell Polley" w:date="2020-02-16T17:40:00Z">
              <w:r w:rsidRPr="001B64DB" w:rsidDel="00031BDD">
                <w:rPr>
                  <w:rFonts w:ascii="Times New Roman" w:eastAsia="Times New Roman" w:hAnsi="Times New Roman" w:cs="Times New Roman"/>
                </w:rPr>
                <w:delText xml:space="preserve"> it</w:delText>
              </w:r>
            </w:del>
            <w:ins w:id="66" w:author="Maxwell Polley" w:date="2020-02-16T17:41:00Z">
              <w:r w:rsidR="00031BDD" w:rsidRPr="001B64DB">
                <w:rPr>
                  <w:rFonts w:ascii="Times New Roman" w:eastAsia="Times New Roman" w:hAnsi="Times New Roman" w:cs="Times New Roman"/>
                </w:rPr>
                <w:t xml:space="preserve"> the engine</w:t>
              </w:r>
            </w:ins>
            <w:r w:rsidRPr="001B64DB">
              <w:rPr>
                <w:rFonts w:ascii="Times New Roman" w:eastAsia="Times New Roman" w:hAnsi="Times New Roman" w:cs="Times New Roman"/>
              </w:rPr>
              <w:t>.</w:t>
            </w:r>
            <w:commentRangeEnd w:id="64"/>
            <w:r w:rsidR="006612AD" w:rsidRPr="001B64DB">
              <w:rPr>
                <w:rStyle w:val="CommentReference"/>
                <w:rFonts w:ascii="Times New Roman" w:eastAsia="Calibri" w:hAnsi="Times New Roman" w:cs="Times New Roman"/>
              </w:rPr>
              <w:commentReference w:id="64"/>
            </w:r>
          </w:p>
        </w:tc>
        <w:tc>
          <w:tcPr>
            <w:tcW w:w="1255" w:type="dxa"/>
          </w:tcPr>
          <w:p w14:paraId="3764EB5A"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Desirable</w:t>
            </w:r>
          </w:p>
        </w:tc>
      </w:tr>
      <w:tr w:rsidR="00031BDD" w:rsidRPr="001B64DB" w14:paraId="722480A8" w14:textId="77777777" w:rsidTr="00A96279">
        <w:tc>
          <w:tcPr>
            <w:tcW w:w="895" w:type="dxa"/>
          </w:tcPr>
          <w:p w14:paraId="2F800DF9"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13</w:t>
            </w:r>
          </w:p>
        </w:tc>
        <w:tc>
          <w:tcPr>
            <w:tcW w:w="8455" w:type="dxa"/>
            <w:gridSpan w:val="2"/>
          </w:tcPr>
          <w:p w14:paraId="5EA4C4F3"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Disposal</w:t>
            </w:r>
          </w:p>
        </w:tc>
      </w:tr>
      <w:tr w:rsidR="00FB01DE" w:rsidRPr="001B64DB" w14:paraId="52D13920" w14:textId="77777777" w:rsidTr="00A8095B">
        <w:tc>
          <w:tcPr>
            <w:tcW w:w="895" w:type="dxa"/>
          </w:tcPr>
          <w:p w14:paraId="7D6899D3"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13.01</w:t>
            </w:r>
          </w:p>
        </w:tc>
        <w:tc>
          <w:tcPr>
            <w:tcW w:w="7200" w:type="dxa"/>
            <w:vAlign w:val="bottom"/>
          </w:tcPr>
          <w:p w14:paraId="30E229F7" w14:textId="77777777"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be able to be dismantled for recycling.</w:t>
            </w:r>
          </w:p>
        </w:tc>
        <w:tc>
          <w:tcPr>
            <w:tcW w:w="1255" w:type="dxa"/>
          </w:tcPr>
          <w:p w14:paraId="6F70BB60"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Desirable</w:t>
            </w:r>
          </w:p>
        </w:tc>
      </w:tr>
      <w:tr w:rsidR="00031BDD" w:rsidRPr="001B64DB" w14:paraId="2527F641" w14:textId="77777777" w:rsidTr="00A96279">
        <w:tc>
          <w:tcPr>
            <w:tcW w:w="895" w:type="dxa"/>
          </w:tcPr>
          <w:p w14:paraId="3F896627"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14</w:t>
            </w:r>
          </w:p>
        </w:tc>
        <w:tc>
          <w:tcPr>
            <w:tcW w:w="8455" w:type="dxa"/>
            <w:gridSpan w:val="2"/>
          </w:tcPr>
          <w:p w14:paraId="1520C4BB" w14:textId="77777777" w:rsidR="00031BDD" w:rsidRPr="001B64DB" w:rsidRDefault="00031BDD" w:rsidP="00FB01DE">
            <w:pPr>
              <w:rPr>
                <w:rFonts w:ascii="Times New Roman" w:hAnsi="Times New Roman" w:cs="Times New Roman"/>
                <w:b/>
                <w:bCs/>
              </w:rPr>
            </w:pPr>
            <w:r w:rsidRPr="001B64DB">
              <w:rPr>
                <w:rFonts w:ascii="Times New Roman" w:hAnsi="Times New Roman" w:cs="Times New Roman"/>
                <w:b/>
                <w:bCs/>
              </w:rPr>
              <w:t>Production</w:t>
            </w:r>
          </w:p>
        </w:tc>
      </w:tr>
      <w:tr w:rsidR="00FB01DE" w:rsidRPr="001B64DB" w14:paraId="4E35A61C" w14:textId="77777777" w:rsidTr="00A8095B">
        <w:tc>
          <w:tcPr>
            <w:tcW w:w="895" w:type="dxa"/>
          </w:tcPr>
          <w:p w14:paraId="091ED78F" w14:textId="77777777" w:rsidR="00FB01DE" w:rsidRPr="001B64DB" w:rsidRDefault="00FB01DE" w:rsidP="00FB01DE">
            <w:pPr>
              <w:rPr>
                <w:rFonts w:ascii="Times New Roman" w:hAnsi="Times New Roman" w:cs="Times New Roman"/>
              </w:rPr>
            </w:pPr>
            <w:r w:rsidRPr="001B64DB">
              <w:rPr>
                <w:rFonts w:ascii="Times New Roman" w:hAnsi="Times New Roman" w:cs="Times New Roman"/>
              </w:rPr>
              <w:t>14.01</w:t>
            </w:r>
          </w:p>
        </w:tc>
        <w:tc>
          <w:tcPr>
            <w:tcW w:w="7200" w:type="dxa"/>
            <w:vAlign w:val="bottom"/>
          </w:tcPr>
          <w:p w14:paraId="7F404869" w14:textId="77777777"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The system shall be able to be assembled in the USA.</w:t>
            </w:r>
          </w:p>
        </w:tc>
        <w:tc>
          <w:tcPr>
            <w:tcW w:w="1255" w:type="dxa"/>
          </w:tcPr>
          <w:p w14:paraId="6026DE93" w14:textId="77777777" w:rsidR="00FB01DE" w:rsidRPr="001B64DB" w:rsidRDefault="00031BDD" w:rsidP="00FB01DE">
            <w:pPr>
              <w:rPr>
                <w:rFonts w:ascii="Times New Roman" w:hAnsi="Times New Roman" w:cs="Times New Roman"/>
                <w:b/>
                <w:bCs/>
              </w:rPr>
            </w:pPr>
            <w:r w:rsidRPr="001B64DB">
              <w:rPr>
                <w:rFonts w:ascii="Times New Roman" w:eastAsia="Times New Roman" w:hAnsi="Times New Roman" w:cs="Times New Roman"/>
              </w:rPr>
              <w:t>Desirable</w:t>
            </w:r>
          </w:p>
        </w:tc>
      </w:tr>
    </w:tbl>
    <w:p w14:paraId="7B3271E9" w14:textId="77777777" w:rsidR="00D47A14" w:rsidRPr="001B64DB" w:rsidRDefault="00D47A14" w:rsidP="00D47A14">
      <w:pPr>
        <w:rPr>
          <w:rFonts w:ascii="Times New Roman" w:hAnsi="Times New Roman" w:cs="Times New Roman"/>
          <w:b/>
          <w:bCs/>
        </w:rPr>
      </w:pPr>
    </w:p>
    <w:p w14:paraId="5948ED81" w14:textId="77777777" w:rsidR="00FB01DE" w:rsidRPr="001B64DB" w:rsidRDefault="00FB01DE" w:rsidP="00FB01DE">
      <w:pPr>
        <w:pStyle w:val="Heading1"/>
        <w:rPr>
          <w:rFonts w:ascii="Times New Roman" w:hAnsi="Times New Roman" w:cs="Times New Roman"/>
          <w:color w:val="auto"/>
          <w:szCs w:val="24"/>
        </w:rPr>
      </w:pPr>
      <w:r w:rsidRPr="001B64DB">
        <w:rPr>
          <w:rFonts w:ascii="Times New Roman" w:hAnsi="Times New Roman" w:cs="Times New Roman"/>
          <w:color w:val="auto"/>
          <w:szCs w:val="24"/>
        </w:rPr>
        <w:t xml:space="preserve">1 </w:t>
      </w:r>
      <w:commentRangeStart w:id="67"/>
      <w:r w:rsidRPr="001B64DB">
        <w:rPr>
          <w:rFonts w:ascii="Times New Roman" w:hAnsi="Times New Roman" w:cs="Times New Roman"/>
          <w:color w:val="auto"/>
          <w:szCs w:val="24"/>
        </w:rPr>
        <w:t>Candidate Solutions</w:t>
      </w:r>
      <w:commentRangeEnd w:id="67"/>
      <w:r w:rsidR="00D24F4D" w:rsidRPr="001B64DB">
        <w:rPr>
          <w:rStyle w:val="CommentReference"/>
          <w:rFonts w:ascii="Times New Roman" w:eastAsia="Calibri" w:hAnsi="Times New Roman" w:cs="Times New Roman"/>
          <w:b w:val="0"/>
          <w:color w:val="auto"/>
        </w:rPr>
        <w:commentReference w:id="67"/>
      </w:r>
    </w:p>
    <w:p w14:paraId="5DCC636D" w14:textId="57B38542" w:rsidR="00FB01DE" w:rsidRPr="001B64DB" w:rsidRDefault="00FB01DE" w:rsidP="00FB01DE">
      <w:pPr>
        <w:rPr>
          <w:rFonts w:ascii="Times New Roman" w:eastAsia="Times New Roman" w:hAnsi="Times New Roman" w:cs="Times New Roman"/>
        </w:rPr>
      </w:pPr>
      <w:r w:rsidRPr="001B64DB">
        <w:rPr>
          <w:rFonts w:ascii="Times New Roman" w:eastAsia="Times New Roman" w:hAnsi="Times New Roman" w:cs="Times New Roman"/>
        </w:rPr>
        <w:t>A feasibility study has identified that the ADAV can be thought of as primarily an agile, light-</w:t>
      </w:r>
      <w:r w:rsidR="00E238E4">
        <w:rPr>
          <w:rFonts w:ascii="Times New Roman" w:eastAsia="Times New Roman" w:hAnsi="Times New Roman" w:cs="Times New Roman"/>
        </w:rPr>
        <w:t>armored</w:t>
      </w:r>
      <w:r w:rsidRPr="001B64DB">
        <w:rPr>
          <w:rFonts w:ascii="Times New Roman" w:eastAsia="Times New Roman" w:hAnsi="Times New Roman" w:cs="Times New Roman"/>
        </w:rPr>
        <w:t>, amphibious personnel carrier. The ADAV would operate predominantly on land, traversing estuarine waterways or littoral regions as required to undertake the assigned missions. It is not a front-line fighting vehicle, nor is it a craft expected to operate in blue water for extended periods of time.</w:t>
      </w:r>
    </w:p>
    <w:p w14:paraId="050F2637" w14:textId="77777777" w:rsidR="00FB01DE" w:rsidRPr="001B64DB" w:rsidRDefault="00FB01DE" w:rsidP="00FB01DE">
      <w:pPr>
        <w:spacing w:line="234" w:lineRule="auto"/>
        <w:ind w:right="680"/>
        <w:rPr>
          <w:rFonts w:ascii="Times New Roman" w:eastAsia="Times New Roman" w:hAnsi="Times New Roman" w:cs="Times New Roman"/>
        </w:rPr>
      </w:pPr>
      <w:r w:rsidRPr="001B64DB">
        <w:rPr>
          <w:rFonts w:ascii="Times New Roman" w:eastAsia="Times New Roman" w:hAnsi="Times New Roman" w:cs="Times New Roman"/>
        </w:rPr>
        <w:t xml:space="preserve">The </w:t>
      </w:r>
      <w:proofErr w:type="spellStart"/>
      <w:r w:rsidRPr="001B64DB">
        <w:rPr>
          <w:rFonts w:ascii="Times New Roman" w:eastAsia="Times New Roman" w:hAnsi="Times New Roman" w:cs="Times New Roman"/>
        </w:rPr>
        <w:t>Defence</w:t>
      </w:r>
      <w:proofErr w:type="spellEnd"/>
      <w:r w:rsidRPr="001B64DB">
        <w:rPr>
          <w:rFonts w:ascii="Times New Roman" w:eastAsia="Times New Roman" w:hAnsi="Times New Roman" w:cs="Times New Roman"/>
        </w:rPr>
        <w:t xml:space="preserve"> Capability Development Manual requires that a COTS/MOTS solution be considered for addressing a capability gap as well as developmental options.</w:t>
      </w:r>
    </w:p>
    <w:p w14:paraId="3139C8C0" w14:textId="77777777" w:rsidR="00FB01DE" w:rsidRPr="001B64DB" w:rsidRDefault="00FB01DE" w:rsidP="00FB01DE">
      <w:pPr>
        <w:spacing w:line="0" w:lineRule="atLeast"/>
        <w:rPr>
          <w:rFonts w:ascii="Times New Roman" w:eastAsia="Times New Roman" w:hAnsi="Times New Roman" w:cs="Times New Roman"/>
        </w:rPr>
      </w:pPr>
      <w:r w:rsidRPr="001B64DB">
        <w:rPr>
          <w:rFonts w:ascii="Times New Roman" w:eastAsia="Times New Roman" w:hAnsi="Times New Roman" w:cs="Times New Roman"/>
        </w:rPr>
        <w:t>Three design options were identified:</w:t>
      </w:r>
    </w:p>
    <w:p w14:paraId="10D72D24" w14:textId="77777777" w:rsidR="00FB01DE" w:rsidRPr="001B64DB" w:rsidRDefault="00FB01DE" w:rsidP="00FB01DE">
      <w:pPr>
        <w:pStyle w:val="ListParagraph"/>
        <w:numPr>
          <w:ilvl w:val="0"/>
          <w:numId w:val="22"/>
        </w:numPr>
        <w:rPr>
          <w:rFonts w:ascii="Times New Roman" w:eastAsia="Times New Roman" w:hAnsi="Times New Roman" w:cs="Times New Roman"/>
        </w:rPr>
      </w:pPr>
      <w:r w:rsidRPr="001B64DB">
        <w:rPr>
          <w:rFonts w:ascii="Times New Roman" w:eastAsia="Times New Roman" w:hAnsi="Times New Roman" w:cs="Times New Roman"/>
        </w:rPr>
        <w:t>Option 1 - Expeditionary Fighting Vehicle (EFV) – US-developed MOTS solution</w:t>
      </w:r>
    </w:p>
    <w:p w14:paraId="29EB8B2E" w14:textId="77777777" w:rsidR="00FB01DE" w:rsidRPr="001B64DB" w:rsidRDefault="00FB01DE" w:rsidP="00FB01DE">
      <w:pPr>
        <w:pStyle w:val="ListParagraph"/>
        <w:numPr>
          <w:ilvl w:val="0"/>
          <w:numId w:val="22"/>
        </w:numPr>
        <w:rPr>
          <w:rFonts w:ascii="Times New Roman" w:eastAsia="Times New Roman" w:hAnsi="Times New Roman" w:cs="Times New Roman"/>
        </w:rPr>
      </w:pPr>
      <w:r w:rsidRPr="001B64DB">
        <w:rPr>
          <w:rFonts w:ascii="Times New Roman" w:eastAsia="Times New Roman" w:hAnsi="Times New Roman" w:cs="Times New Roman"/>
        </w:rPr>
        <w:t>Option 2 - Modified Gibbs Amphibious Combat Craft Expeditionary (ACC/E)</w:t>
      </w:r>
    </w:p>
    <w:p w14:paraId="4C473A07" w14:textId="01E39A2B" w:rsidR="00FB01DE" w:rsidRDefault="00FB01DE" w:rsidP="00FB01DE">
      <w:pPr>
        <w:pStyle w:val="ListParagraph"/>
        <w:numPr>
          <w:ilvl w:val="0"/>
          <w:numId w:val="22"/>
        </w:numPr>
        <w:rPr>
          <w:rFonts w:ascii="Times New Roman" w:eastAsia="Times New Roman" w:hAnsi="Times New Roman" w:cs="Times New Roman"/>
        </w:rPr>
      </w:pPr>
      <w:r w:rsidRPr="001B64DB">
        <w:rPr>
          <w:rFonts w:ascii="Times New Roman" w:eastAsia="Times New Roman" w:hAnsi="Times New Roman" w:cs="Times New Roman"/>
        </w:rPr>
        <w:t xml:space="preserve">Option 3 </w:t>
      </w:r>
      <w:r w:rsidR="00AB1CBC">
        <w:rPr>
          <w:rFonts w:ascii="Times New Roman" w:eastAsia="Times New Roman" w:hAnsi="Times New Roman" w:cs="Times New Roman"/>
        </w:rPr>
        <w:t>–</w:t>
      </w:r>
      <w:r w:rsidRPr="001B64DB">
        <w:rPr>
          <w:rFonts w:ascii="Times New Roman" w:eastAsia="Times New Roman" w:hAnsi="Times New Roman" w:cs="Times New Roman"/>
        </w:rPr>
        <w:t xml:space="preserve"> Hovercraft</w:t>
      </w:r>
    </w:p>
    <w:p w14:paraId="72B66F9F" w14:textId="2B0A8C6F" w:rsidR="00AB1CBC" w:rsidRPr="00AB1CBC" w:rsidRDefault="00AB1CBC" w:rsidP="00FB01DE">
      <w:pPr>
        <w:pStyle w:val="ListParagraph"/>
        <w:numPr>
          <w:ilvl w:val="0"/>
          <w:numId w:val="22"/>
        </w:numPr>
        <w:rPr>
          <w:rFonts w:ascii="Times New Roman" w:eastAsia="Times New Roman" w:hAnsi="Times New Roman" w:cs="Times New Roman"/>
          <w:color w:val="2F5496" w:themeColor="accent1" w:themeShade="BF"/>
        </w:rPr>
      </w:pPr>
      <w:r w:rsidRPr="00AB1CBC">
        <w:rPr>
          <w:rFonts w:ascii="Times New Roman" w:eastAsia="Times New Roman" w:hAnsi="Times New Roman" w:cs="Times New Roman"/>
          <w:color w:val="2F5496" w:themeColor="accent1" w:themeShade="BF"/>
        </w:rPr>
        <w:t>Option 4 – AAV7A1</w:t>
      </w:r>
    </w:p>
    <w:p w14:paraId="638A01F9" w14:textId="77777777" w:rsidR="00FB01DE" w:rsidRPr="001B64DB" w:rsidRDefault="00031BDD" w:rsidP="00FB01DE">
      <w:pPr>
        <w:pStyle w:val="Heading2"/>
        <w:numPr>
          <w:ilvl w:val="1"/>
          <w:numId w:val="23"/>
        </w:numPr>
        <w:rPr>
          <w:rFonts w:ascii="Times New Roman" w:hAnsi="Times New Roman" w:cs="Times New Roman"/>
          <w:color w:val="auto"/>
          <w:sz w:val="24"/>
          <w:szCs w:val="24"/>
        </w:rPr>
      </w:pPr>
      <w:r w:rsidRPr="001B64DB">
        <w:rPr>
          <w:rFonts w:ascii="Times New Roman" w:hAnsi="Times New Roman" w:cs="Times New Roman"/>
          <w:color w:val="auto"/>
          <w:sz w:val="24"/>
          <w:szCs w:val="24"/>
        </w:rPr>
        <w:lastRenderedPageBreak/>
        <w:t xml:space="preserve"> </w:t>
      </w:r>
      <w:r w:rsidR="00FB01DE" w:rsidRPr="001B64DB">
        <w:rPr>
          <w:rFonts w:ascii="Times New Roman" w:hAnsi="Times New Roman" w:cs="Times New Roman"/>
          <w:color w:val="auto"/>
          <w:sz w:val="24"/>
          <w:szCs w:val="24"/>
        </w:rPr>
        <w:t>Option 1 – Expeditionary Fighting Vehicle</w:t>
      </w:r>
    </w:p>
    <w:p w14:paraId="407A88B8" w14:textId="77777777" w:rsidR="00FB01DE" w:rsidRPr="001B64DB" w:rsidRDefault="00FB01DE" w:rsidP="00FB01DE">
      <w:pPr>
        <w:jc w:val="center"/>
        <w:rPr>
          <w:rFonts w:ascii="Times New Roman" w:hAnsi="Times New Roman" w:cs="Times New Roman"/>
          <w:sz w:val="20"/>
          <w:szCs w:val="20"/>
        </w:rPr>
      </w:pPr>
      <w:r w:rsidRPr="001B64DB">
        <w:rPr>
          <w:rFonts w:ascii="Times New Roman" w:hAnsi="Times New Roman" w:cs="Times New Roman"/>
          <w:noProof/>
          <w:sz w:val="20"/>
          <w:szCs w:val="20"/>
        </w:rPr>
        <w:drawing>
          <wp:inline distT="0" distB="0" distL="0" distR="0" wp14:anchorId="3773684E" wp14:editId="61754536">
            <wp:extent cx="2914015" cy="20764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015" cy="2076450"/>
                    </a:xfrm>
                    <a:prstGeom prst="rect">
                      <a:avLst/>
                    </a:prstGeom>
                    <a:noFill/>
                  </pic:spPr>
                </pic:pic>
              </a:graphicData>
            </a:graphic>
          </wp:inline>
        </w:drawing>
      </w:r>
    </w:p>
    <w:p w14:paraId="37DBDDD3" w14:textId="77777777" w:rsidR="00FB01DE" w:rsidRPr="001B64DB" w:rsidRDefault="00FB01DE" w:rsidP="00FB01DE">
      <w:pPr>
        <w:jc w:val="center"/>
        <w:rPr>
          <w:rFonts w:ascii="Times New Roman" w:hAnsi="Times New Roman" w:cs="Times New Roman"/>
          <w:b/>
          <w:bCs/>
        </w:rPr>
      </w:pPr>
      <w:r w:rsidRPr="001B64DB">
        <w:rPr>
          <w:rFonts w:ascii="Times New Roman" w:hAnsi="Times New Roman" w:cs="Times New Roman"/>
          <w:b/>
          <w:bCs/>
        </w:rPr>
        <w:t>Figure 1 – EFV Option</w:t>
      </w:r>
    </w:p>
    <w:p w14:paraId="08D9BF79" w14:textId="77777777" w:rsidR="00FB01DE" w:rsidRPr="001B64DB" w:rsidRDefault="00FB01DE" w:rsidP="00FB01DE">
      <w:pPr>
        <w:spacing w:line="237" w:lineRule="auto"/>
        <w:rPr>
          <w:rFonts w:ascii="Times New Roman" w:eastAsia="Times New Roman" w:hAnsi="Times New Roman" w:cs="Times New Roman"/>
        </w:rPr>
      </w:pPr>
      <w:r w:rsidRPr="001B64DB">
        <w:rPr>
          <w:rFonts w:ascii="Times New Roman" w:eastAsia="Times New Roman" w:hAnsi="Times New Roman" w:cs="Times New Roman"/>
        </w:rPr>
        <w:t>This option is based on a MOTS solution being developed for the US Marine Corps. The EFV is slated to enter US service in 2015. The EFV can hold up to 17 marines and has a crew of three. Some Australian systems would need to be fitted in place of US systems to permit interoperability in the ADF context.</w:t>
      </w:r>
    </w:p>
    <w:p w14:paraId="249333F0" w14:textId="77777777" w:rsidR="003F30F5" w:rsidRPr="001B64DB" w:rsidRDefault="003F30F5" w:rsidP="003F30F5">
      <w:pPr>
        <w:spacing w:line="0" w:lineRule="atLeast"/>
        <w:rPr>
          <w:rFonts w:ascii="Times New Roman" w:eastAsia="Times New Roman" w:hAnsi="Times New Roman" w:cs="Times New Roman"/>
          <w:strike/>
          <w:color w:val="0070C0"/>
        </w:rPr>
      </w:pPr>
      <w:r w:rsidRPr="001B64DB">
        <w:rPr>
          <w:rFonts w:ascii="Times New Roman" w:eastAsia="Times New Roman" w:hAnsi="Times New Roman" w:cs="Times New Roman"/>
          <w:strike/>
          <w:color w:val="0070C0"/>
        </w:rPr>
        <w:t>Specification details for the EFV are:</w:t>
      </w:r>
    </w:p>
    <w:p w14:paraId="3E3C53C2" w14:textId="77777777" w:rsidR="003F30F5" w:rsidRPr="00AB1CBC" w:rsidRDefault="003F30F5" w:rsidP="003F30F5">
      <w:pPr>
        <w:spacing w:line="0" w:lineRule="atLeast"/>
        <w:jc w:val="center"/>
        <w:rPr>
          <w:rFonts w:ascii="Times New Roman" w:eastAsia="Times New Roman" w:hAnsi="Times New Roman" w:cs="Times New Roman"/>
          <w:b/>
          <w:bCs/>
          <w:color w:val="0070C0"/>
        </w:rPr>
      </w:pPr>
      <w:r w:rsidRPr="00AB1CBC">
        <w:rPr>
          <w:rFonts w:ascii="Times New Roman" w:eastAsia="Times New Roman" w:hAnsi="Times New Roman" w:cs="Times New Roman"/>
          <w:b/>
          <w:bCs/>
          <w:color w:val="0070C0"/>
        </w:rPr>
        <w:t>Table 1: Specification Details for EFV</w:t>
      </w:r>
    </w:p>
    <w:tbl>
      <w:tblPr>
        <w:tblStyle w:val="TableGrid"/>
        <w:tblW w:w="0" w:type="auto"/>
        <w:jc w:val="center"/>
        <w:tblLook w:val="04A0" w:firstRow="1" w:lastRow="0" w:firstColumn="1" w:lastColumn="0" w:noHBand="0" w:noVBand="1"/>
      </w:tblPr>
      <w:tblGrid>
        <w:gridCol w:w="2245"/>
        <w:gridCol w:w="5130"/>
      </w:tblGrid>
      <w:tr w:rsidR="003F30F5" w:rsidRPr="001B64DB" w14:paraId="57E7902E" w14:textId="77777777" w:rsidTr="00031BDD">
        <w:trPr>
          <w:jc w:val="center"/>
        </w:trPr>
        <w:tc>
          <w:tcPr>
            <w:tcW w:w="2245" w:type="dxa"/>
          </w:tcPr>
          <w:p w14:paraId="2B65FD97"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Manufacturer</w:t>
            </w:r>
          </w:p>
        </w:tc>
        <w:tc>
          <w:tcPr>
            <w:tcW w:w="5130" w:type="dxa"/>
          </w:tcPr>
          <w:p w14:paraId="02BE419B"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General Dynamics</w:t>
            </w:r>
          </w:p>
        </w:tc>
      </w:tr>
      <w:tr w:rsidR="003F30F5" w:rsidRPr="001B64DB" w14:paraId="32B4006C" w14:textId="77777777" w:rsidTr="00031BDD">
        <w:trPr>
          <w:jc w:val="center"/>
        </w:trPr>
        <w:tc>
          <w:tcPr>
            <w:tcW w:w="2245" w:type="dxa"/>
          </w:tcPr>
          <w:p w14:paraId="69930961"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trike/>
                <w:color w:val="0070C0"/>
                <w:sz w:val="20"/>
                <w:szCs w:val="20"/>
              </w:rPr>
              <w:t xml:space="preserve">Weight </w:t>
            </w:r>
            <w:r w:rsidRPr="001B64DB">
              <w:rPr>
                <w:rFonts w:ascii="Times New Roman" w:hAnsi="Times New Roman" w:cs="Times New Roman"/>
                <w:color w:val="0070C0"/>
                <w:sz w:val="20"/>
                <w:szCs w:val="20"/>
              </w:rPr>
              <w:t>Mass</w:t>
            </w:r>
          </w:p>
        </w:tc>
        <w:tc>
          <w:tcPr>
            <w:tcW w:w="5130" w:type="dxa"/>
          </w:tcPr>
          <w:p w14:paraId="48DBC8D2"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34,473 kg</w:t>
            </w:r>
          </w:p>
        </w:tc>
      </w:tr>
      <w:tr w:rsidR="003F30F5" w:rsidRPr="001B64DB" w14:paraId="39583747" w14:textId="77777777" w:rsidTr="00031BDD">
        <w:trPr>
          <w:jc w:val="center"/>
        </w:trPr>
        <w:tc>
          <w:tcPr>
            <w:tcW w:w="2245" w:type="dxa"/>
          </w:tcPr>
          <w:p w14:paraId="3E810ACC"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Length</w:t>
            </w:r>
          </w:p>
        </w:tc>
        <w:tc>
          <w:tcPr>
            <w:tcW w:w="5130" w:type="dxa"/>
          </w:tcPr>
          <w:p w14:paraId="77880C99"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10.67 m</w:t>
            </w:r>
          </w:p>
        </w:tc>
      </w:tr>
      <w:tr w:rsidR="003F30F5" w:rsidRPr="001B64DB" w14:paraId="7C955270" w14:textId="77777777" w:rsidTr="00031BDD">
        <w:trPr>
          <w:jc w:val="center"/>
        </w:trPr>
        <w:tc>
          <w:tcPr>
            <w:tcW w:w="2245" w:type="dxa"/>
          </w:tcPr>
          <w:p w14:paraId="084D75A3"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Width</w:t>
            </w:r>
          </w:p>
        </w:tc>
        <w:tc>
          <w:tcPr>
            <w:tcW w:w="5130" w:type="dxa"/>
          </w:tcPr>
          <w:p w14:paraId="1EA6B5B3"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3.66 m</w:t>
            </w:r>
          </w:p>
        </w:tc>
      </w:tr>
      <w:tr w:rsidR="003F30F5" w:rsidRPr="001B64DB" w14:paraId="41CD26B9" w14:textId="77777777" w:rsidTr="00031BDD">
        <w:trPr>
          <w:jc w:val="center"/>
        </w:trPr>
        <w:tc>
          <w:tcPr>
            <w:tcW w:w="2245" w:type="dxa"/>
          </w:tcPr>
          <w:p w14:paraId="07889EA8"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Height</w:t>
            </w:r>
          </w:p>
        </w:tc>
        <w:tc>
          <w:tcPr>
            <w:tcW w:w="5130" w:type="dxa"/>
          </w:tcPr>
          <w:p w14:paraId="1F3B5233"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3.28 m (turret roof)</w:t>
            </w:r>
          </w:p>
        </w:tc>
      </w:tr>
      <w:tr w:rsidR="003F30F5" w:rsidRPr="001B64DB" w14:paraId="445A6A65" w14:textId="77777777" w:rsidTr="00031BDD">
        <w:trPr>
          <w:jc w:val="center"/>
        </w:trPr>
        <w:tc>
          <w:tcPr>
            <w:tcW w:w="2245" w:type="dxa"/>
          </w:tcPr>
          <w:p w14:paraId="765369E2"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Crew</w:t>
            </w:r>
          </w:p>
        </w:tc>
        <w:tc>
          <w:tcPr>
            <w:tcW w:w="5130" w:type="dxa"/>
          </w:tcPr>
          <w:p w14:paraId="79120BC5"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3+17 (passengers)</w:t>
            </w:r>
          </w:p>
        </w:tc>
      </w:tr>
      <w:tr w:rsidR="003F30F5" w:rsidRPr="001B64DB" w14:paraId="7362DDF6" w14:textId="77777777" w:rsidTr="00031BDD">
        <w:trPr>
          <w:jc w:val="center"/>
        </w:trPr>
        <w:tc>
          <w:tcPr>
            <w:tcW w:w="2245" w:type="dxa"/>
          </w:tcPr>
          <w:p w14:paraId="5BB078D6" w14:textId="77777777" w:rsidR="003F30F5" w:rsidRPr="001B64DB" w:rsidRDefault="003F30F5" w:rsidP="00FB01DE">
            <w:pPr>
              <w:rPr>
                <w:rFonts w:ascii="Times New Roman" w:hAnsi="Times New Roman" w:cs="Times New Roman"/>
                <w:sz w:val="20"/>
                <w:szCs w:val="20"/>
              </w:rPr>
            </w:pPr>
            <w:proofErr w:type="spellStart"/>
            <w:r w:rsidRPr="001B64DB">
              <w:rPr>
                <w:rFonts w:ascii="Times New Roman" w:hAnsi="Times New Roman" w:cs="Times New Roman"/>
                <w:sz w:val="20"/>
                <w:szCs w:val="20"/>
              </w:rPr>
              <w:t>Armour</w:t>
            </w:r>
            <w:proofErr w:type="spellEnd"/>
          </w:p>
        </w:tc>
        <w:tc>
          <w:tcPr>
            <w:tcW w:w="5130" w:type="dxa"/>
          </w:tcPr>
          <w:p w14:paraId="1C1882E9"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Ceramic/composite</w:t>
            </w:r>
          </w:p>
        </w:tc>
      </w:tr>
      <w:tr w:rsidR="003F30F5" w:rsidRPr="001B64DB" w14:paraId="66C11C05" w14:textId="77777777" w:rsidTr="00031BDD">
        <w:trPr>
          <w:jc w:val="center"/>
        </w:trPr>
        <w:tc>
          <w:tcPr>
            <w:tcW w:w="2245" w:type="dxa"/>
          </w:tcPr>
          <w:p w14:paraId="32EA24D9"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Primary Armament</w:t>
            </w:r>
          </w:p>
        </w:tc>
        <w:tc>
          <w:tcPr>
            <w:tcW w:w="5130" w:type="dxa"/>
          </w:tcPr>
          <w:p w14:paraId="5B9463AF" w14:textId="77777777" w:rsidR="003F30F5" w:rsidRPr="001B64DB" w:rsidRDefault="003F30F5" w:rsidP="00FB01DE">
            <w:pPr>
              <w:rPr>
                <w:rFonts w:ascii="Times New Roman" w:hAnsi="Times New Roman" w:cs="Times New Roman"/>
                <w:sz w:val="20"/>
                <w:szCs w:val="20"/>
              </w:rPr>
            </w:pPr>
            <w:r w:rsidRPr="001B64DB">
              <w:rPr>
                <w:rFonts w:ascii="Times New Roman" w:hAnsi="Times New Roman" w:cs="Times New Roman"/>
                <w:sz w:val="20"/>
                <w:szCs w:val="20"/>
              </w:rPr>
              <w:t>1 x 30 mm / 40 mm MK44 cannon</w:t>
            </w:r>
          </w:p>
        </w:tc>
      </w:tr>
      <w:tr w:rsidR="003F30F5" w:rsidRPr="001B64DB" w14:paraId="3C80DF52" w14:textId="77777777" w:rsidTr="00031BDD">
        <w:trPr>
          <w:jc w:val="center"/>
        </w:trPr>
        <w:tc>
          <w:tcPr>
            <w:tcW w:w="2245" w:type="dxa"/>
          </w:tcPr>
          <w:p w14:paraId="195CD7CA" w14:textId="77777777" w:rsidR="003F30F5" w:rsidRPr="001B64DB" w:rsidRDefault="003F30F5" w:rsidP="00A8095B">
            <w:pPr>
              <w:rPr>
                <w:rFonts w:ascii="Times New Roman" w:hAnsi="Times New Roman" w:cs="Times New Roman"/>
                <w:sz w:val="20"/>
                <w:szCs w:val="20"/>
              </w:rPr>
            </w:pPr>
            <w:r w:rsidRPr="001B64DB">
              <w:rPr>
                <w:rFonts w:ascii="Times New Roman" w:hAnsi="Times New Roman" w:cs="Times New Roman"/>
                <w:sz w:val="20"/>
                <w:szCs w:val="20"/>
              </w:rPr>
              <w:t>Secondary Armament</w:t>
            </w:r>
          </w:p>
        </w:tc>
        <w:tc>
          <w:tcPr>
            <w:tcW w:w="5130" w:type="dxa"/>
          </w:tcPr>
          <w:p w14:paraId="19CF3069" w14:textId="77777777" w:rsidR="003F30F5" w:rsidRPr="001B64DB" w:rsidRDefault="003F30F5" w:rsidP="00A8095B">
            <w:pPr>
              <w:rPr>
                <w:rFonts w:ascii="Times New Roman" w:hAnsi="Times New Roman" w:cs="Times New Roman"/>
                <w:sz w:val="20"/>
                <w:szCs w:val="20"/>
              </w:rPr>
            </w:pPr>
            <w:r w:rsidRPr="001B64DB">
              <w:rPr>
                <w:rFonts w:ascii="Times New Roman" w:hAnsi="Times New Roman" w:cs="Times New Roman"/>
                <w:sz w:val="20"/>
                <w:szCs w:val="20"/>
              </w:rPr>
              <w:t>1 x 7.62 mm Machinegun</w:t>
            </w:r>
          </w:p>
        </w:tc>
      </w:tr>
      <w:tr w:rsidR="003F30F5" w:rsidRPr="001B64DB" w14:paraId="70607B07" w14:textId="77777777" w:rsidTr="00031BDD">
        <w:trPr>
          <w:jc w:val="center"/>
        </w:trPr>
        <w:tc>
          <w:tcPr>
            <w:tcW w:w="2245" w:type="dxa"/>
          </w:tcPr>
          <w:p w14:paraId="370428F4" w14:textId="77777777" w:rsidR="003F30F5" w:rsidRPr="001B64DB" w:rsidRDefault="003F30F5" w:rsidP="00A8095B">
            <w:pPr>
              <w:rPr>
                <w:rFonts w:ascii="Times New Roman" w:hAnsi="Times New Roman" w:cs="Times New Roman"/>
                <w:sz w:val="20"/>
                <w:szCs w:val="20"/>
              </w:rPr>
            </w:pPr>
            <w:r w:rsidRPr="001B64DB">
              <w:rPr>
                <w:rFonts w:ascii="Times New Roman" w:hAnsi="Times New Roman" w:cs="Times New Roman"/>
                <w:sz w:val="20"/>
                <w:szCs w:val="20"/>
              </w:rPr>
              <w:t>Engine</w:t>
            </w:r>
          </w:p>
        </w:tc>
        <w:tc>
          <w:tcPr>
            <w:tcW w:w="5130" w:type="dxa"/>
          </w:tcPr>
          <w:p w14:paraId="35A3DC27" w14:textId="77777777" w:rsidR="003F30F5" w:rsidRPr="001B64DB" w:rsidRDefault="003F30F5" w:rsidP="00A8095B">
            <w:pPr>
              <w:rPr>
                <w:rFonts w:ascii="Times New Roman" w:hAnsi="Times New Roman" w:cs="Times New Roman"/>
                <w:sz w:val="20"/>
                <w:szCs w:val="20"/>
              </w:rPr>
            </w:pPr>
            <w:r w:rsidRPr="001B64DB">
              <w:rPr>
                <w:rFonts w:ascii="Times New Roman" w:hAnsi="Times New Roman" w:cs="Times New Roman"/>
                <w:sz w:val="20"/>
                <w:szCs w:val="20"/>
              </w:rPr>
              <w:t>MTU MT 883 ka-523 diesel engine</w:t>
            </w:r>
          </w:p>
          <w:p w14:paraId="6A4190E4" w14:textId="77777777" w:rsidR="003F30F5" w:rsidRPr="001B64DB" w:rsidRDefault="003F30F5" w:rsidP="00A8095B">
            <w:pPr>
              <w:rPr>
                <w:rFonts w:ascii="Times New Roman" w:hAnsi="Times New Roman" w:cs="Times New Roman"/>
                <w:sz w:val="20"/>
                <w:szCs w:val="20"/>
              </w:rPr>
            </w:pPr>
            <w:r w:rsidRPr="001B64DB">
              <w:rPr>
                <w:rFonts w:ascii="Times New Roman" w:hAnsi="Times New Roman" w:cs="Times New Roman"/>
                <w:sz w:val="20"/>
                <w:szCs w:val="20"/>
              </w:rPr>
              <w:t>2,702 hp (water), 850 hp (land) Power/weight 34.48 bhp/ton</w:t>
            </w:r>
          </w:p>
        </w:tc>
      </w:tr>
      <w:tr w:rsidR="003F30F5" w:rsidRPr="001B64DB" w14:paraId="2FCBA280" w14:textId="77777777" w:rsidTr="00031BDD">
        <w:trPr>
          <w:jc w:val="center"/>
        </w:trPr>
        <w:tc>
          <w:tcPr>
            <w:tcW w:w="2245" w:type="dxa"/>
          </w:tcPr>
          <w:p w14:paraId="405CB394" w14:textId="77777777" w:rsidR="003F30F5" w:rsidRPr="001B64DB" w:rsidRDefault="003F30F5" w:rsidP="00A8095B">
            <w:pPr>
              <w:rPr>
                <w:rFonts w:ascii="Times New Roman" w:hAnsi="Times New Roman" w:cs="Times New Roman"/>
                <w:sz w:val="20"/>
                <w:szCs w:val="20"/>
              </w:rPr>
            </w:pPr>
            <w:r w:rsidRPr="001B64DB">
              <w:rPr>
                <w:rFonts w:ascii="Times New Roman" w:hAnsi="Times New Roman" w:cs="Times New Roman"/>
                <w:sz w:val="20"/>
                <w:szCs w:val="20"/>
              </w:rPr>
              <w:t>Operational Range</w:t>
            </w:r>
          </w:p>
        </w:tc>
        <w:tc>
          <w:tcPr>
            <w:tcW w:w="5130" w:type="dxa"/>
          </w:tcPr>
          <w:p w14:paraId="3F620E4E" w14:textId="77777777" w:rsidR="003F30F5" w:rsidRPr="001B64DB" w:rsidRDefault="003F30F5" w:rsidP="00A8095B">
            <w:pPr>
              <w:rPr>
                <w:rFonts w:ascii="Times New Roman" w:hAnsi="Times New Roman" w:cs="Times New Roman"/>
                <w:sz w:val="20"/>
                <w:szCs w:val="20"/>
              </w:rPr>
            </w:pPr>
            <w:r w:rsidRPr="001B64DB">
              <w:rPr>
                <w:rFonts w:ascii="Times New Roman" w:hAnsi="Times New Roman" w:cs="Times New Roman"/>
                <w:sz w:val="20"/>
                <w:szCs w:val="20"/>
              </w:rPr>
              <w:t>523 km (land), 120 km (water)</w:t>
            </w:r>
          </w:p>
        </w:tc>
      </w:tr>
      <w:tr w:rsidR="003F30F5" w:rsidRPr="001B64DB" w14:paraId="619F3AC3" w14:textId="77777777" w:rsidTr="00031BDD">
        <w:trPr>
          <w:jc w:val="center"/>
        </w:trPr>
        <w:tc>
          <w:tcPr>
            <w:tcW w:w="2245" w:type="dxa"/>
          </w:tcPr>
          <w:p w14:paraId="3225CC03" w14:textId="77777777" w:rsidR="003F30F5" w:rsidRPr="001B64DB" w:rsidRDefault="003F30F5" w:rsidP="00A8095B">
            <w:pPr>
              <w:rPr>
                <w:rFonts w:ascii="Times New Roman" w:hAnsi="Times New Roman" w:cs="Times New Roman"/>
                <w:sz w:val="20"/>
                <w:szCs w:val="20"/>
              </w:rPr>
            </w:pPr>
            <w:r w:rsidRPr="001B64DB">
              <w:rPr>
                <w:rFonts w:ascii="Times New Roman" w:hAnsi="Times New Roman" w:cs="Times New Roman"/>
                <w:sz w:val="20"/>
                <w:szCs w:val="20"/>
              </w:rPr>
              <w:t>Speed</w:t>
            </w:r>
          </w:p>
        </w:tc>
        <w:tc>
          <w:tcPr>
            <w:tcW w:w="5130" w:type="dxa"/>
          </w:tcPr>
          <w:p w14:paraId="6F105BD0" w14:textId="77777777" w:rsidR="003F30F5" w:rsidRPr="001B64DB" w:rsidRDefault="003F30F5" w:rsidP="00A8095B">
            <w:pPr>
              <w:rPr>
                <w:rFonts w:ascii="Times New Roman" w:hAnsi="Times New Roman" w:cs="Times New Roman"/>
                <w:sz w:val="20"/>
                <w:szCs w:val="20"/>
              </w:rPr>
            </w:pPr>
            <w:r w:rsidRPr="001B64DB">
              <w:rPr>
                <w:rFonts w:ascii="Times New Roman" w:hAnsi="Times New Roman" w:cs="Times New Roman"/>
                <w:sz w:val="20"/>
                <w:szCs w:val="20"/>
              </w:rPr>
              <w:t>72.41 km/h (road), 46 km/h (24.8 knots) (water)</w:t>
            </w:r>
          </w:p>
        </w:tc>
      </w:tr>
    </w:tbl>
    <w:p w14:paraId="349E42F3" w14:textId="77777777" w:rsidR="00FB01DE" w:rsidRPr="001B64DB" w:rsidRDefault="00FB01DE" w:rsidP="00FB01DE">
      <w:pPr>
        <w:rPr>
          <w:rFonts w:ascii="Times New Roman" w:hAnsi="Times New Roman" w:cs="Times New Roman"/>
          <w:sz w:val="20"/>
          <w:szCs w:val="20"/>
        </w:rPr>
      </w:pPr>
    </w:p>
    <w:p w14:paraId="367B44A3" w14:textId="77777777" w:rsidR="003F30F5" w:rsidRPr="001B64DB" w:rsidRDefault="003F30F5" w:rsidP="00FB01DE">
      <w:pPr>
        <w:rPr>
          <w:rFonts w:ascii="Times New Roman" w:hAnsi="Times New Roman" w:cs="Times New Roman"/>
        </w:rPr>
      </w:pPr>
      <w:r w:rsidRPr="001B64DB">
        <w:rPr>
          <w:rFonts w:ascii="Times New Roman" w:hAnsi="Times New Roman" w:cs="Times New Roman"/>
        </w:rPr>
        <w:t xml:space="preserve">Some of the key points for this design are: </w:t>
      </w:r>
    </w:p>
    <w:p w14:paraId="3204EB52" w14:textId="77777777" w:rsidR="003F30F5" w:rsidRPr="001B64DB" w:rsidRDefault="003F30F5" w:rsidP="003F30F5">
      <w:pPr>
        <w:pStyle w:val="ListParagraph"/>
        <w:numPr>
          <w:ilvl w:val="0"/>
          <w:numId w:val="24"/>
        </w:numPr>
        <w:rPr>
          <w:rFonts w:ascii="Times New Roman" w:hAnsi="Times New Roman" w:cs="Times New Roman"/>
        </w:rPr>
      </w:pPr>
      <w:r w:rsidRPr="001B64DB">
        <w:rPr>
          <w:rFonts w:ascii="Times New Roman" w:hAnsi="Times New Roman" w:cs="Times New Roman"/>
        </w:rPr>
        <w:t>Amphibious armored tracked vehicle with an aluminum hull</w:t>
      </w:r>
    </w:p>
    <w:p w14:paraId="01C474EC" w14:textId="77777777" w:rsidR="003F30F5" w:rsidRPr="001B64DB" w:rsidRDefault="003F30F5" w:rsidP="003F30F5">
      <w:pPr>
        <w:pStyle w:val="ListParagraph"/>
        <w:numPr>
          <w:ilvl w:val="0"/>
          <w:numId w:val="24"/>
        </w:numPr>
        <w:rPr>
          <w:rFonts w:ascii="Times New Roman" w:hAnsi="Times New Roman" w:cs="Times New Roman"/>
        </w:rPr>
      </w:pPr>
      <w:r w:rsidRPr="001B64DB">
        <w:rPr>
          <w:rFonts w:ascii="Times New Roman" w:hAnsi="Times New Roman" w:cs="Times New Roman"/>
        </w:rPr>
        <w:t>Diesel powered</w:t>
      </w:r>
    </w:p>
    <w:p w14:paraId="68C623D3" w14:textId="77777777" w:rsidR="003F30F5" w:rsidRPr="001B64DB" w:rsidRDefault="003F30F5" w:rsidP="003F30F5">
      <w:pPr>
        <w:pStyle w:val="ListParagraph"/>
        <w:numPr>
          <w:ilvl w:val="0"/>
          <w:numId w:val="24"/>
        </w:numPr>
        <w:rPr>
          <w:rFonts w:ascii="Times New Roman" w:hAnsi="Times New Roman" w:cs="Times New Roman"/>
        </w:rPr>
      </w:pPr>
      <w:r w:rsidRPr="001B64DB">
        <w:rPr>
          <w:rFonts w:ascii="Times New Roman" w:hAnsi="Times New Roman" w:cs="Times New Roman"/>
        </w:rPr>
        <w:t>Waterjet propulsors are integrated into each side of the hull and hydraulically actuated chines cover the tracks while in seafaring mode</w:t>
      </w:r>
    </w:p>
    <w:p w14:paraId="1459484C" w14:textId="77777777" w:rsidR="003F30F5" w:rsidRPr="001B64DB" w:rsidRDefault="003F30F5" w:rsidP="003F30F5">
      <w:pPr>
        <w:pStyle w:val="ListParagraph"/>
        <w:numPr>
          <w:ilvl w:val="0"/>
          <w:numId w:val="24"/>
        </w:numPr>
        <w:rPr>
          <w:rFonts w:ascii="Times New Roman" w:hAnsi="Times New Roman" w:cs="Times New Roman"/>
        </w:rPr>
      </w:pPr>
      <w:r w:rsidRPr="001B64DB">
        <w:rPr>
          <w:rFonts w:ascii="Times New Roman" w:hAnsi="Times New Roman" w:cs="Times New Roman"/>
        </w:rPr>
        <w:t>It is fitted with the composite armor, min-blast protection, and nuclear, biological, and chemical defense system (NBC).</w:t>
      </w:r>
    </w:p>
    <w:p w14:paraId="403752A4" w14:textId="77777777" w:rsidR="003F30F5" w:rsidRPr="001B64DB" w:rsidRDefault="003F30F5" w:rsidP="003F30F5">
      <w:pPr>
        <w:pStyle w:val="ListParagraph"/>
        <w:numPr>
          <w:ilvl w:val="0"/>
          <w:numId w:val="24"/>
        </w:numPr>
        <w:rPr>
          <w:rFonts w:ascii="Times New Roman" w:hAnsi="Times New Roman" w:cs="Times New Roman"/>
        </w:rPr>
      </w:pPr>
      <w:r w:rsidRPr="001B64DB">
        <w:rPr>
          <w:rFonts w:ascii="Times New Roman" w:hAnsi="Times New Roman" w:cs="Times New Roman"/>
        </w:rPr>
        <w:t>The standard version also has a 30 mm cannon, which fires up to 250 rounds per minute with single, burst, and full auto capabilities up to 2,000 meters in all weather conditions.</w:t>
      </w:r>
    </w:p>
    <w:p w14:paraId="256A3EE9" w14:textId="77777777" w:rsidR="003F30F5" w:rsidRPr="001B64DB" w:rsidRDefault="003F30F5" w:rsidP="003F30F5">
      <w:pPr>
        <w:rPr>
          <w:rFonts w:ascii="Times New Roman" w:hAnsi="Times New Roman" w:cs="Times New Roman"/>
        </w:rPr>
      </w:pPr>
      <w:r w:rsidRPr="001B64DB">
        <w:rPr>
          <w:rFonts w:ascii="Times New Roman" w:hAnsi="Times New Roman" w:cs="Times New Roman"/>
        </w:rPr>
        <w:t>Other features:</w:t>
      </w:r>
    </w:p>
    <w:p w14:paraId="77FC489B" w14:textId="77777777" w:rsidR="003F30F5" w:rsidRPr="001B64DB" w:rsidRDefault="003F30F5" w:rsidP="003F30F5">
      <w:pPr>
        <w:pStyle w:val="ListParagraph"/>
        <w:numPr>
          <w:ilvl w:val="0"/>
          <w:numId w:val="24"/>
        </w:numPr>
        <w:rPr>
          <w:rFonts w:ascii="Times New Roman" w:hAnsi="Times New Roman" w:cs="Times New Roman"/>
        </w:rPr>
      </w:pPr>
      <w:r w:rsidRPr="001B64DB">
        <w:rPr>
          <w:rFonts w:ascii="Times New Roman" w:hAnsi="Times New Roman" w:cs="Times New Roman"/>
        </w:rPr>
        <w:t>Smoke / Gas Dispensers (32)</w:t>
      </w:r>
    </w:p>
    <w:p w14:paraId="247A6BF4" w14:textId="77777777" w:rsidR="003F30F5" w:rsidRPr="001B64DB" w:rsidRDefault="003F30F5" w:rsidP="003F30F5">
      <w:pPr>
        <w:pStyle w:val="ListParagraph"/>
        <w:numPr>
          <w:ilvl w:val="0"/>
          <w:numId w:val="24"/>
        </w:numPr>
        <w:rPr>
          <w:rFonts w:ascii="Times New Roman" w:hAnsi="Times New Roman" w:cs="Times New Roman"/>
        </w:rPr>
      </w:pPr>
      <w:r w:rsidRPr="001B64DB">
        <w:rPr>
          <w:rFonts w:ascii="Times New Roman" w:hAnsi="Times New Roman" w:cs="Times New Roman"/>
        </w:rPr>
        <w:lastRenderedPageBreak/>
        <w:t>Rear Troop Hatch</w:t>
      </w:r>
    </w:p>
    <w:p w14:paraId="078C3D0C" w14:textId="77777777" w:rsidR="003F30F5" w:rsidRPr="001B64DB" w:rsidRDefault="003F30F5" w:rsidP="003F30F5">
      <w:pPr>
        <w:pStyle w:val="ListParagraph"/>
        <w:numPr>
          <w:ilvl w:val="0"/>
          <w:numId w:val="24"/>
        </w:numPr>
        <w:rPr>
          <w:rFonts w:ascii="Times New Roman" w:hAnsi="Times New Roman" w:cs="Times New Roman"/>
        </w:rPr>
      </w:pPr>
      <w:r w:rsidRPr="001B64DB">
        <w:rPr>
          <w:rFonts w:ascii="Times New Roman" w:hAnsi="Times New Roman" w:cs="Times New Roman"/>
        </w:rPr>
        <w:t>Top Troop Hatches (2)</w:t>
      </w:r>
    </w:p>
    <w:p w14:paraId="2A0E9AD3" w14:textId="77777777" w:rsidR="003F30F5" w:rsidRPr="001B64DB" w:rsidRDefault="003F30F5" w:rsidP="003F30F5">
      <w:pPr>
        <w:pStyle w:val="ListParagraph"/>
        <w:numPr>
          <w:ilvl w:val="0"/>
          <w:numId w:val="24"/>
        </w:numPr>
        <w:rPr>
          <w:rFonts w:ascii="Times New Roman" w:hAnsi="Times New Roman" w:cs="Times New Roman"/>
        </w:rPr>
      </w:pPr>
      <w:r w:rsidRPr="001B64DB">
        <w:rPr>
          <w:rFonts w:ascii="Times New Roman" w:hAnsi="Times New Roman" w:cs="Times New Roman"/>
        </w:rPr>
        <w:t>Reinforced Crew Compartment</w:t>
      </w:r>
    </w:p>
    <w:p w14:paraId="0D56639A" w14:textId="77777777" w:rsidR="003F30F5" w:rsidRPr="001B64DB" w:rsidRDefault="00031BDD" w:rsidP="003F30F5">
      <w:pPr>
        <w:pStyle w:val="Heading2"/>
        <w:numPr>
          <w:ilvl w:val="1"/>
          <w:numId w:val="23"/>
        </w:numPr>
        <w:rPr>
          <w:rFonts w:ascii="Times New Roman" w:hAnsi="Times New Roman" w:cs="Times New Roman"/>
          <w:color w:val="auto"/>
          <w:sz w:val="24"/>
          <w:szCs w:val="24"/>
        </w:rPr>
      </w:pPr>
      <w:r w:rsidRPr="001B64DB">
        <w:rPr>
          <w:rFonts w:ascii="Times New Roman" w:hAnsi="Times New Roman" w:cs="Times New Roman"/>
          <w:color w:val="auto"/>
          <w:sz w:val="24"/>
          <w:szCs w:val="24"/>
        </w:rPr>
        <w:t xml:space="preserve"> </w:t>
      </w:r>
      <w:r w:rsidR="003F30F5" w:rsidRPr="001B64DB">
        <w:rPr>
          <w:rFonts w:ascii="Times New Roman" w:hAnsi="Times New Roman" w:cs="Times New Roman"/>
          <w:color w:val="auto"/>
          <w:sz w:val="24"/>
          <w:szCs w:val="24"/>
        </w:rPr>
        <w:t>Option 2 – Developmental Gibbs (ACC/E)</w:t>
      </w:r>
    </w:p>
    <w:p w14:paraId="4637C158" w14:textId="77777777" w:rsidR="003F30F5" w:rsidRPr="001B64DB" w:rsidRDefault="003F30F5" w:rsidP="003F30F5">
      <w:pPr>
        <w:spacing w:line="237" w:lineRule="auto"/>
        <w:ind w:right="306"/>
        <w:rPr>
          <w:rFonts w:ascii="Times New Roman" w:eastAsia="Times New Roman" w:hAnsi="Times New Roman" w:cs="Times New Roman"/>
        </w:rPr>
      </w:pPr>
      <w:r w:rsidRPr="001B64DB">
        <w:rPr>
          <w:rFonts w:ascii="Times New Roman" w:eastAsia="Times New Roman" w:hAnsi="Times New Roman" w:cs="Times New Roman"/>
        </w:rPr>
        <w:t>This option is a developmental option based on the Gibbs Amphibious Combat Craft Expeditionary (ACC/E) concept vehicle. It is intended that Gibbs would supply the rolling chassis as a CI whilst other CIs would be acquired from other suppliers as required and the complete ADAV would be integrated by your company.</w:t>
      </w:r>
    </w:p>
    <w:p w14:paraId="640121DC" w14:textId="09629EDF" w:rsidR="003F30F5" w:rsidRPr="001B64DB" w:rsidRDefault="003F30F5" w:rsidP="003F30F5">
      <w:pPr>
        <w:spacing w:line="236" w:lineRule="auto"/>
        <w:ind w:right="146"/>
        <w:rPr>
          <w:rFonts w:ascii="Times New Roman" w:eastAsia="Times New Roman" w:hAnsi="Times New Roman" w:cs="Times New Roman"/>
        </w:rPr>
      </w:pPr>
      <w:r w:rsidRPr="001B64DB">
        <w:rPr>
          <w:rFonts w:ascii="Times New Roman" w:eastAsia="Times New Roman" w:hAnsi="Times New Roman" w:cs="Times New Roman"/>
        </w:rPr>
        <w:t xml:space="preserve">The vehicle </w:t>
      </w:r>
      <w:r w:rsidR="00E238E4">
        <w:rPr>
          <w:rFonts w:ascii="Times New Roman" w:eastAsia="Times New Roman" w:hAnsi="Times New Roman" w:cs="Times New Roman"/>
        </w:rPr>
        <w:t>utilize</w:t>
      </w:r>
      <w:r w:rsidRPr="001B64DB">
        <w:rPr>
          <w:rFonts w:ascii="Times New Roman" w:eastAsia="Times New Roman" w:hAnsi="Times New Roman" w:cs="Times New Roman"/>
        </w:rPr>
        <w:t xml:space="preserve">s a ‘V-shaped’ hull for water operations with retracting wheels when in its water configuration. The wheels are extended for use on land. </w:t>
      </w:r>
      <w:hyperlink w:anchor="page12" w:history="1">
        <w:r w:rsidRPr="001B64DB">
          <w:rPr>
            <w:rFonts w:ascii="Times New Roman" w:eastAsia="Times New Roman" w:hAnsi="Times New Roman" w:cs="Times New Roman"/>
          </w:rPr>
          <w:t xml:space="preserve">Figure </w:t>
        </w:r>
      </w:hyperlink>
      <w:r w:rsidRPr="001B64DB">
        <w:rPr>
          <w:rFonts w:ascii="Times New Roman" w:eastAsia="Times New Roman" w:hAnsi="Times New Roman" w:cs="Times New Roman"/>
        </w:rPr>
        <w:t>shows an artist’s impression of the vehicle in both configurations.</w:t>
      </w:r>
    </w:p>
    <w:p w14:paraId="1A7CED69" w14:textId="77777777" w:rsidR="003F30F5" w:rsidRPr="001B64DB" w:rsidRDefault="003F30F5" w:rsidP="003F30F5">
      <w:pPr>
        <w:spacing w:line="237" w:lineRule="auto"/>
        <w:ind w:right="306"/>
        <w:jc w:val="center"/>
        <w:rPr>
          <w:rFonts w:ascii="Times New Roman" w:eastAsia="Times New Roman" w:hAnsi="Times New Roman" w:cs="Times New Roman"/>
          <w:sz w:val="20"/>
          <w:szCs w:val="20"/>
        </w:rPr>
      </w:pPr>
      <w:r w:rsidRPr="001B64DB">
        <w:rPr>
          <w:rFonts w:ascii="Times New Roman" w:eastAsia="Times New Roman" w:hAnsi="Times New Roman" w:cs="Times New Roman"/>
          <w:noProof/>
          <w:sz w:val="20"/>
          <w:szCs w:val="20"/>
        </w:rPr>
        <w:drawing>
          <wp:inline distT="0" distB="0" distL="0" distR="0" wp14:anchorId="6AED1064" wp14:editId="239ABC20">
            <wp:extent cx="4140627" cy="260421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538" cy="2617993"/>
                    </a:xfrm>
                    <a:prstGeom prst="rect">
                      <a:avLst/>
                    </a:prstGeom>
                    <a:noFill/>
                  </pic:spPr>
                </pic:pic>
              </a:graphicData>
            </a:graphic>
          </wp:inline>
        </w:drawing>
      </w:r>
    </w:p>
    <w:p w14:paraId="45AC8B9E" w14:textId="77777777" w:rsidR="003F30F5" w:rsidRPr="001B64DB" w:rsidRDefault="003F30F5" w:rsidP="003F30F5">
      <w:pPr>
        <w:spacing w:line="0" w:lineRule="atLeast"/>
        <w:ind w:right="-13"/>
        <w:jc w:val="center"/>
        <w:rPr>
          <w:rFonts w:ascii="Times New Roman" w:eastAsia="Times New Roman" w:hAnsi="Times New Roman" w:cs="Times New Roman"/>
          <w:b/>
        </w:rPr>
      </w:pPr>
      <w:r w:rsidRPr="001B64DB">
        <w:rPr>
          <w:rFonts w:ascii="Times New Roman" w:eastAsia="Times New Roman" w:hAnsi="Times New Roman" w:cs="Times New Roman"/>
          <w:b/>
        </w:rPr>
        <w:t>Figure 2 – Gibbs ACC/E in Land and Water Configurations.</w:t>
      </w:r>
    </w:p>
    <w:p w14:paraId="07750844" w14:textId="77777777" w:rsidR="003F30F5" w:rsidRPr="001B64DB" w:rsidRDefault="003F30F5" w:rsidP="003F30F5">
      <w:pPr>
        <w:spacing w:line="234" w:lineRule="auto"/>
        <w:ind w:right="980"/>
        <w:rPr>
          <w:rFonts w:ascii="Times New Roman" w:eastAsia="Times New Roman" w:hAnsi="Times New Roman" w:cs="Times New Roman"/>
        </w:rPr>
      </w:pPr>
      <w:r w:rsidRPr="001B64DB">
        <w:rPr>
          <w:rFonts w:ascii="Times New Roman" w:eastAsia="Times New Roman" w:hAnsi="Times New Roman" w:cs="Times New Roman"/>
        </w:rPr>
        <w:t>The following information has been extracted from the Gibbs web site showing the key vehicle dimensions and specifications for the ACC/E.</w:t>
      </w:r>
    </w:p>
    <w:p w14:paraId="2FCAC057" w14:textId="77777777" w:rsidR="003F30F5" w:rsidRPr="001B64DB" w:rsidRDefault="003F30F5" w:rsidP="003F30F5">
      <w:pPr>
        <w:spacing w:line="234" w:lineRule="auto"/>
        <w:ind w:right="980"/>
        <w:jc w:val="center"/>
        <w:rPr>
          <w:rFonts w:ascii="Times New Roman" w:eastAsia="Times New Roman" w:hAnsi="Times New Roman" w:cs="Times New Roman"/>
          <w:sz w:val="20"/>
          <w:szCs w:val="20"/>
        </w:rPr>
      </w:pPr>
      <w:r w:rsidRPr="001B64DB">
        <w:rPr>
          <w:rFonts w:ascii="Times New Roman" w:eastAsia="Times New Roman" w:hAnsi="Times New Roman" w:cs="Times New Roman"/>
          <w:noProof/>
          <w:sz w:val="20"/>
          <w:szCs w:val="20"/>
        </w:rPr>
        <w:drawing>
          <wp:inline distT="0" distB="0" distL="0" distR="0" wp14:anchorId="022FCB68" wp14:editId="7E9AF599">
            <wp:extent cx="484759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7590" cy="1323975"/>
                    </a:xfrm>
                    <a:prstGeom prst="rect">
                      <a:avLst/>
                    </a:prstGeom>
                    <a:noFill/>
                  </pic:spPr>
                </pic:pic>
              </a:graphicData>
            </a:graphic>
          </wp:inline>
        </w:drawing>
      </w:r>
    </w:p>
    <w:p w14:paraId="1041A6D2" w14:textId="77777777" w:rsidR="008E47B9" w:rsidRPr="001B64DB" w:rsidRDefault="008E47B9" w:rsidP="003F30F5">
      <w:pPr>
        <w:spacing w:line="234" w:lineRule="auto"/>
        <w:ind w:right="980"/>
        <w:jc w:val="center"/>
        <w:rPr>
          <w:rFonts w:ascii="Times New Roman" w:eastAsia="Times New Roman" w:hAnsi="Times New Roman" w:cs="Times New Roman"/>
          <w:b/>
          <w:bCs/>
        </w:rPr>
      </w:pPr>
      <w:r w:rsidRPr="001B64DB">
        <w:rPr>
          <w:rFonts w:ascii="Times New Roman" w:eastAsia="Times New Roman" w:hAnsi="Times New Roman" w:cs="Times New Roman"/>
          <w:b/>
          <w:bCs/>
        </w:rPr>
        <w:t>Figure 3: Dimensional View of Gibbs</w:t>
      </w:r>
    </w:p>
    <w:p w14:paraId="41A97844" w14:textId="77777777" w:rsidR="008E47B9" w:rsidRPr="001B64DB" w:rsidRDefault="008E47B9" w:rsidP="003F30F5">
      <w:pPr>
        <w:spacing w:line="234" w:lineRule="auto"/>
        <w:ind w:right="980"/>
        <w:jc w:val="center"/>
        <w:rPr>
          <w:rFonts w:ascii="Times New Roman" w:eastAsia="Times New Roman" w:hAnsi="Times New Roman" w:cs="Times New Roman"/>
          <w:b/>
          <w:bCs/>
        </w:rPr>
      </w:pPr>
      <w:r w:rsidRPr="001B64DB">
        <w:rPr>
          <w:rFonts w:ascii="Times New Roman" w:eastAsia="Times New Roman" w:hAnsi="Times New Roman" w:cs="Times New Roman"/>
          <w:b/>
          <w:bCs/>
        </w:rPr>
        <w:t>Table 2: Dimensions of Gibbs based on Figure 3</w:t>
      </w:r>
    </w:p>
    <w:tbl>
      <w:tblPr>
        <w:tblStyle w:val="TableGrid"/>
        <w:tblW w:w="0" w:type="auto"/>
        <w:jc w:val="center"/>
        <w:tblLook w:val="04A0" w:firstRow="1" w:lastRow="0" w:firstColumn="1" w:lastColumn="0" w:noHBand="0" w:noVBand="1"/>
      </w:tblPr>
      <w:tblGrid>
        <w:gridCol w:w="625"/>
        <w:gridCol w:w="1710"/>
        <w:gridCol w:w="3780"/>
      </w:tblGrid>
      <w:tr w:rsidR="008E47B9" w:rsidRPr="001B64DB" w14:paraId="619DC055" w14:textId="77777777" w:rsidTr="00031BDD">
        <w:trPr>
          <w:jc w:val="center"/>
        </w:trPr>
        <w:tc>
          <w:tcPr>
            <w:tcW w:w="625" w:type="dxa"/>
          </w:tcPr>
          <w:p w14:paraId="1D77A877"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A</w:t>
            </w:r>
          </w:p>
        </w:tc>
        <w:tc>
          <w:tcPr>
            <w:tcW w:w="1710" w:type="dxa"/>
          </w:tcPr>
          <w:p w14:paraId="128695F4"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Overall Length</w:t>
            </w:r>
          </w:p>
        </w:tc>
        <w:tc>
          <w:tcPr>
            <w:tcW w:w="3780" w:type="dxa"/>
          </w:tcPr>
          <w:p w14:paraId="5033785F"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6.096 m</w:t>
            </w:r>
          </w:p>
        </w:tc>
      </w:tr>
      <w:tr w:rsidR="008E47B9" w:rsidRPr="001B64DB" w14:paraId="6242A49A" w14:textId="77777777" w:rsidTr="00031BDD">
        <w:trPr>
          <w:jc w:val="center"/>
        </w:trPr>
        <w:tc>
          <w:tcPr>
            <w:tcW w:w="625" w:type="dxa"/>
          </w:tcPr>
          <w:p w14:paraId="7BE86553"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B</w:t>
            </w:r>
          </w:p>
        </w:tc>
        <w:tc>
          <w:tcPr>
            <w:tcW w:w="1710" w:type="dxa"/>
          </w:tcPr>
          <w:p w14:paraId="1D84294D"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Overall Width</w:t>
            </w:r>
          </w:p>
        </w:tc>
        <w:tc>
          <w:tcPr>
            <w:tcW w:w="3780" w:type="dxa"/>
          </w:tcPr>
          <w:p w14:paraId="72312418"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2.438 m</w:t>
            </w:r>
          </w:p>
        </w:tc>
      </w:tr>
      <w:tr w:rsidR="008E47B9" w:rsidRPr="001B64DB" w14:paraId="00190D6A" w14:textId="77777777" w:rsidTr="00031BDD">
        <w:trPr>
          <w:jc w:val="center"/>
        </w:trPr>
        <w:tc>
          <w:tcPr>
            <w:tcW w:w="625" w:type="dxa"/>
          </w:tcPr>
          <w:p w14:paraId="31B199C3"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C</w:t>
            </w:r>
          </w:p>
        </w:tc>
        <w:tc>
          <w:tcPr>
            <w:tcW w:w="1710" w:type="dxa"/>
          </w:tcPr>
          <w:p w14:paraId="0564A450"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Track</w:t>
            </w:r>
          </w:p>
        </w:tc>
        <w:tc>
          <w:tcPr>
            <w:tcW w:w="3780" w:type="dxa"/>
          </w:tcPr>
          <w:p w14:paraId="010035B5"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2.123 m</w:t>
            </w:r>
          </w:p>
        </w:tc>
      </w:tr>
      <w:tr w:rsidR="008E47B9" w:rsidRPr="001B64DB" w14:paraId="39BCF3AC" w14:textId="77777777" w:rsidTr="00031BDD">
        <w:trPr>
          <w:jc w:val="center"/>
        </w:trPr>
        <w:tc>
          <w:tcPr>
            <w:tcW w:w="625" w:type="dxa"/>
          </w:tcPr>
          <w:p w14:paraId="5C2458E0"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D</w:t>
            </w:r>
          </w:p>
        </w:tc>
        <w:tc>
          <w:tcPr>
            <w:tcW w:w="1710" w:type="dxa"/>
          </w:tcPr>
          <w:p w14:paraId="797265A5"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Overall Height</w:t>
            </w:r>
          </w:p>
        </w:tc>
        <w:tc>
          <w:tcPr>
            <w:tcW w:w="3780" w:type="dxa"/>
          </w:tcPr>
          <w:p w14:paraId="34B25D95"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2.438 m. (In addition, the Kongsberg remote weapon system is 0.75 m in height)</w:t>
            </w:r>
          </w:p>
        </w:tc>
      </w:tr>
      <w:tr w:rsidR="008E47B9" w:rsidRPr="001B64DB" w14:paraId="4252B2EE" w14:textId="77777777" w:rsidTr="00031BDD">
        <w:trPr>
          <w:jc w:val="center"/>
        </w:trPr>
        <w:tc>
          <w:tcPr>
            <w:tcW w:w="625" w:type="dxa"/>
          </w:tcPr>
          <w:p w14:paraId="20DCDF75"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lastRenderedPageBreak/>
              <w:t>E</w:t>
            </w:r>
          </w:p>
        </w:tc>
        <w:tc>
          <w:tcPr>
            <w:tcW w:w="1710" w:type="dxa"/>
          </w:tcPr>
          <w:p w14:paraId="54755A67"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Wheelbase</w:t>
            </w:r>
          </w:p>
        </w:tc>
        <w:tc>
          <w:tcPr>
            <w:tcW w:w="3780" w:type="dxa"/>
          </w:tcPr>
          <w:p w14:paraId="351A0586"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3.5 m</w:t>
            </w:r>
          </w:p>
        </w:tc>
      </w:tr>
      <w:tr w:rsidR="008E47B9" w:rsidRPr="001B64DB" w14:paraId="6286B728" w14:textId="77777777" w:rsidTr="00031BDD">
        <w:trPr>
          <w:jc w:val="center"/>
        </w:trPr>
        <w:tc>
          <w:tcPr>
            <w:tcW w:w="625" w:type="dxa"/>
          </w:tcPr>
          <w:p w14:paraId="79A738B6"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F</w:t>
            </w:r>
          </w:p>
        </w:tc>
        <w:tc>
          <w:tcPr>
            <w:tcW w:w="1710" w:type="dxa"/>
          </w:tcPr>
          <w:p w14:paraId="1F379FAC"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Front Overhang</w:t>
            </w:r>
          </w:p>
        </w:tc>
        <w:tc>
          <w:tcPr>
            <w:tcW w:w="3780" w:type="dxa"/>
          </w:tcPr>
          <w:p w14:paraId="33F53F36"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1.376 m</w:t>
            </w:r>
          </w:p>
        </w:tc>
      </w:tr>
      <w:tr w:rsidR="008E47B9" w:rsidRPr="001B64DB" w14:paraId="7159E3F0" w14:textId="77777777" w:rsidTr="00031BDD">
        <w:trPr>
          <w:jc w:val="center"/>
        </w:trPr>
        <w:tc>
          <w:tcPr>
            <w:tcW w:w="625" w:type="dxa"/>
          </w:tcPr>
          <w:p w14:paraId="652D70BD"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G</w:t>
            </w:r>
          </w:p>
        </w:tc>
        <w:tc>
          <w:tcPr>
            <w:tcW w:w="1710" w:type="dxa"/>
          </w:tcPr>
          <w:p w14:paraId="1B4B027E"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Rear Overhang</w:t>
            </w:r>
          </w:p>
        </w:tc>
        <w:tc>
          <w:tcPr>
            <w:tcW w:w="3780" w:type="dxa"/>
          </w:tcPr>
          <w:p w14:paraId="27AB4A9B"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1.22 m</w:t>
            </w:r>
          </w:p>
        </w:tc>
      </w:tr>
      <w:tr w:rsidR="008E47B9" w:rsidRPr="001B64DB" w14:paraId="68298918" w14:textId="77777777" w:rsidTr="00031BDD">
        <w:trPr>
          <w:jc w:val="center"/>
        </w:trPr>
        <w:tc>
          <w:tcPr>
            <w:tcW w:w="625" w:type="dxa"/>
          </w:tcPr>
          <w:p w14:paraId="208A60E8" w14:textId="77777777" w:rsidR="008E47B9" w:rsidRPr="001B64DB" w:rsidRDefault="008E47B9" w:rsidP="008E47B9">
            <w:pPr>
              <w:rPr>
                <w:rFonts w:ascii="Times New Roman" w:eastAsia="Times New Roman" w:hAnsi="Times New Roman" w:cs="Times New Roman"/>
                <w:color w:val="0070C0"/>
                <w:sz w:val="20"/>
                <w:szCs w:val="20"/>
              </w:rPr>
            </w:pPr>
            <w:r w:rsidRPr="001B64DB">
              <w:rPr>
                <w:rFonts w:ascii="Times New Roman" w:eastAsia="Times New Roman" w:hAnsi="Times New Roman" w:cs="Times New Roman"/>
                <w:strike/>
                <w:color w:val="0070C0"/>
                <w:sz w:val="20"/>
                <w:szCs w:val="20"/>
              </w:rPr>
              <w:t xml:space="preserve">J </w:t>
            </w:r>
            <w:r w:rsidRPr="001B64DB">
              <w:rPr>
                <w:rFonts w:ascii="Times New Roman" w:eastAsia="Times New Roman" w:hAnsi="Times New Roman" w:cs="Times New Roman"/>
                <w:color w:val="0070C0"/>
                <w:sz w:val="20"/>
                <w:szCs w:val="20"/>
              </w:rPr>
              <w:t>H</w:t>
            </w:r>
          </w:p>
        </w:tc>
        <w:tc>
          <w:tcPr>
            <w:tcW w:w="1710" w:type="dxa"/>
          </w:tcPr>
          <w:p w14:paraId="77B45B5A"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Approach Angle</w:t>
            </w:r>
          </w:p>
        </w:tc>
        <w:tc>
          <w:tcPr>
            <w:tcW w:w="3780" w:type="dxa"/>
          </w:tcPr>
          <w:p w14:paraId="5D2178F0"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35°</w:t>
            </w:r>
          </w:p>
        </w:tc>
      </w:tr>
      <w:tr w:rsidR="008E47B9" w:rsidRPr="001B64DB" w14:paraId="34ACF058" w14:textId="77777777" w:rsidTr="00031BDD">
        <w:trPr>
          <w:jc w:val="center"/>
        </w:trPr>
        <w:tc>
          <w:tcPr>
            <w:tcW w:w="625" w:type="dxa"/>
          </w:tcPr>
          <w:p w14:paraId="1C7D4BDE" w14:textId="77777777" w:rsidR="008E47B9" w:rsidRPr="001B64DB" w:rsidRDefault="008E47B9" w:rsidP="008E47B9">
            <w:pPr>
              <w:rPr>
                <w:rFonts w:ascii="Times New Roman" w:eastAsia="Times New Roman" w:hAnsi="Times New Roman" w:cs="Times New Roman"/>
                <w:color w:val="0070C0"/>
                <w:sz w:val="20"/>
                <w:szCs w:val="20"/>
              </w:rPr>
            </w:pPr>
            <w:r w:rsidRPr="001B64DB">
              <w:rPr>
                <w:rFonts w:ascii="Times New Roman" w:eastAsia="Times New Roman" w:hAnsi="Times New Roman" w:cs="Times New Roman"/>
                <w:strike/>
                <w:color w:val="0070C0"/>
                <w:sz w:val="20"/>
                <w:szCs w:val="20"/>
              </w:rPr>
              <w:t>K</w:t>
            </w:r>
            <w:r w:rsidRPr="001B64DB">
              <w:rPr>
                <w:rFonts w:ascii="Times New Roman" w:eastAsia="Times New Roman" w:hAnsi="Times New Roman" w:cs="Times New Roman"/>
                <w:color w:val="0070C0"/>
                <w:sz w:val="20"/>
                <w:szCs w:val="20"/>
              </w:rPr>
              <w:t xml:space="preserve"> I</w:t>
            </w:r>
          </w:p>
        </w:tc>
        <w:tc>
          <w:tcPr>
            <w:tcW w:w="1710" w:type="dxa"/>
          </w:tcPr>
          <w:p w14:paraId="0DD43794"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Departure Angle</w:t>
            </w:r>
          </w:p>
        </w:tc>
        <w:tc>
          <w:tcPr>
            <w:tcW w:w="3780" w:type="dxa"/>
          </w:tcPr>
          <w:p w14:paraId="2164D786"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22°</w:t>
            </w:r>
          </w:p>
        </w:tc>
      </w:tr>
    </w:tbl>
    <w:p w14:paraId="698D3071" w14:textId="77777777" w:rsidR="003F30F5" w:rsidRPr="001B64DB" w:rsidRDefault="003F30F5" w:rsidP="008E47B9">
      <w:pPr>
        <w:spacing w:line="234" w:lineRule="auto"/>
        <w:ind w:right="980"/>
        <w:rPr>
          <w:rFonts w:ascii="Times New Roman" w:eastAsia="Times New Roman" w:hAnsi="Times New Roman" w:cs="Times New Roman"/>
          <w:sz w:val="20"/>
          <w:szCs w:val="20"/>
        </w:rPr>
      </w:pPr>
    </w:p>
    <w:p w14:paraId="68883C09" w14:textId="77777777" w:rsidR="008E47B9" w:rsidRPr="001B64DB" w:rsidRDefault="008E47B9" w:rsidP="008E47B9">
      <w:pPr>
        <w:spacing w:line="234" w:lineRule="auto"/>
        <w:ind w:right="980"/>
        <w:jc w:val="center"/>
        <w:rPr>
          <w:rFonts w:ascii="Times New Roman" w:eastAsia="Times New Roman" w:hAnsi="Times New Roman" w:cs="Times New Roman"/>
          <w:b/>
          <w:bCs/>
        </w:rPr>
      </w:pPr>
      <w:r w:rsidRPr="001B64DB">
        <w:rPr>
          <w:rFonts w:ascii="Times New Roman" w:eastAsia="Times New Roman" w:hAnsi="Times New Roman" w:cs="Times New Roman"/>
          <w:b/>
          <w:bCs/>
        </w:rPr>
        <w:t>Table 3: Gibbs Specifications</w:t>
      </w:r>
    </w:p>
    <w:tbl>
      <w:tblPr>
        <w:tblStyle w:val="TableGrid"/>
        <w:tblW w:w="0" w:type="auto"/>
        <w:jc w:val="center"/>
        <w:tblLook w:val="04A0" w:firstRow="1" w:lastRow="0" w:firstColumn="1" w:lastColumn="0" w:noHBand="0" w:noVBand="1"/>
      </w:tblPr>
      <w:tblGrid>
        <w:gridCol w:w="2425"/>
        <w:gridCol w:w="4410"/>
      </w:tblGrid>
      <w:tr w:rsidR="008E47B9" w:rsidRPr="001B64DB" w14:paraId="6BB9A091" w14:textId="77777777" w:rsidTr="00031BDD">
        <w:trPr>
          <w:jc w:val="center"/>
        </w:trPr>
        <w:tc>
          <w:tcPr>
            <w:tcW w:w="2425" w:type="dxa"/>
          </w:tcPr>
          <w:p w14:paraId="4D740F11"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 xml:space="preserve">Wheels and </w:t>
            </w:r>
            <w:proofErr w:type="spellStart"/>
            <w:r w:rsidRPr="001B64DB">
              <w:rPr>
                <w:rFonts w:ascii="Times New Roman" w:eastAsia="Times New Roman" w:hAnsi="Times New Roman" w:cs="Times New Roman"/>
                <w:sz w:val="20"/>
                <w:szCs w:val="20"/>
              </w:rPr>
              <w:t>Tyres</w:t>
            </w:r>
            <w:proofErr w:type="spellEnd"/>
            <w:r w:rsidRPr="001B64DB">
              <w:rPr>
                <w:rFonts w:ascii="Times New Roman" w:eastAsia="Times New Roman" w:hAnsi="Times New Roman" w:cs="Times New Roman"/>
                <w:sz w:val="20"/>
                <w:szCs w:val="20"/>
              </w:rPr>
              <w:t xml:space="preserve"> Steering</w:t>
            </w:r>
          </w:p>
        </w:tc>
        <w:tc>
          <w:tcPr>
            <w:tcW w:w="4410" w:type="dxa"/>
          </w:tcPr>
          <w:p w14:paraId="7872EB4B"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315/75R16 BF Goodrich, Mud Terrain T/A Power assisted steering</w:t>
            </w:r>
          </w:p>
        </w:tc>
      </w:tr>
      <w:tr w:rsidR="008E47B9" w:rsidRPr="001B64DB" w14:paraId="5BC510A6" w14:textId="77777777" w:rsidTr="00031BDD">
        <w:trPr>
          <w:jc w:val="center"/>
        </w:trPr>
        <w:tc>
          <w:tcPr>
            <w:tcW w:w="2425" w:type="dxa"/>
          </w:tcPr>
          <w:p w14:paraId="4B51D27C"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Brakes</w:t>
            </w:r>
          </w:p>
        </w:tc>
        <w:tc>
          <w:tcPr>
            <w:tcW w:w="4410" w:type="dxa"/>
          </w:tcPr>
          <w:p w14:paraId="1D04C9F9"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Hydraulically operated, powered assisted, ventilated discs</w:t>
            </w:r>
          </w:p>
        </w:tc>
      </w:tr>
      <w:tr w:rsidR="008E47B9" w:rsidRPr="001B64DB" w14:paraId="74B26526" w14:textId="77777777" w:rsidTr="00031BDD">
        <w:trPr>
          <w:jc w:val="center"/>
        </w:trPr>
        <w:tc>
          <w:tcPr>
            <w:tcW w:w="2425" w:type="dxa"/>
          </w:tcPr>
          <w:p w14:paraId="321C9D2D"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Suspension</w:t>
            </w:r>
          </w:p>
        </w:tc>
        <w:tc>
          <w:tcPr>
            <w:tcW w:w="4410" w:type="dxa"/>
          </w:tcPr>
          <w:p w14:paraId="0EC69E45"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Hydro–pneumatic self levelling, with ride height adjustment</w:t>
            </w:r>
          </w:p>
        </w:tc>
      </w:tr>
      <w:tr w:rsidR="008E47B9" w:rsidRPr="001B64DB" w14:paraId="56DD274F" w14:textId="77777777" w:rsidTr="00031BDD">
        <w:trPr>
          <w:jc w:val="center"/>
        </w:trPr>
        <w:tc>
          <w:tcPr>
            <w:tcW w:w="2425" w:type="dxa"/>
          </w:tcPr>
          <w:p w14:paraId="7ADF69D2"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Drive Layout</w:t>
            </w:r>
          </w:p>
        </w:tc>
        <w:tc>
          <w:tcPr>
            <w:tcW w:w="4410" w:type="dxa"/>
          </w:tcPr>
          <w:p w14:paraId="67EBA9C7"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4WD</w:t>
            </w:r>
          </w:p>
        </w:tc>
      </w:tr>
      <w:tr w:rsidR="008E47B9" w:rsidRPr="001B64DB" w14:paraId="4523DD5C" w14:textId="77777777" w:rsidTr="00031BDD">
        <w:trPr>
          <w:jc w:val="center"/>
        </w:trPr>
        <w:tc>
          <w:tcPr>
            <w:tcW w:w="2425" w:type="dxa"/>
          </w:tcPr>
          <w:p w14:paraId="7D39F0BD"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No. of Occupants</w:t>
            </w:r>
          </w:p>
        </w:tc>
        <w:tc>
          <w:tcPr>
            <w:tcW w:w="4410" w:type="dxa"/>
          </w:tcPr>
          <w:p w14:paraId="32D58A35"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Up to 8 people</w:t>
            </w:r>
          </w:p>
        </w:tc>
      </w:tr>
      <w:tr w:rsidR="008E47B9" w:rsidRPr="001B64DB" w14:paraId="1749D27E" w14:textId="77777777" w:rsidTr="00031BDD">
        <w:trPr>
          <w:jc w:val="center"/>
        </w:trPr>
        <w:tc>
          <w:tcPr>
            <w:tcW w:w="2425" w:type="dxa"/>
          </w:tcPr>
          <w:p w14:paraId="0BEFDE8D"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GVW</w:t>
            </w:r>
          </w:p>
        </w:tc>
        <w:tc>
          <w:tcPr>
            <w:tcW w:w="4410" w:type="dxa"/>
          </w:tcPr>
          <w:p w14:paraId="0C398FAF"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4,000 kg</w:t>
            </w:r>
          </w:p>
        </w:tc>
      </w:tr>
      <w:tr w:rsidR="008E47B9" w:rsidRPr="001B64DB" w14:paraId="736B0F27" w14:textId="77777777" w:rsidTr="00031BDD">
        <w:trPr>
          <w:jc w:val="center"/>
        </w:trPr>
        <w:tc>
          <w:tcPr>
            <w:tcW w:w="2425" w:type="dxa"/>
          </w:tcPr>
          <w:p w14:paraId="061CDBCE"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Speed</w:t>
            </w:r>
          </w:p>
        </w:tc>
        <w:tc>
          <w:tcPr>
            <w:tcW w:w="4410" w:type="dxa"/>
          </w:tcPr>
          <w:p w14:paraId="1C2931E0" w14:textId="77777777" w:rsidR="008E47B9" w:rsidRPr="001B64DB" w:rsidRDefault="008E47B9" w:rsidP="008E47B9">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Capable of travelling up to 65 km/h (35 knots) on water and 137 km/h on land</w:t>
            </w:r>
          </w:p>
        </w:tc>
      </w:tr>
    </w:tbl>
    <w:p w14:paraId="6D312E85" w14:textId="77777777" w:rsidR="008E47B9" w:rsidRPr="001B64DB" w:rsidRDefault="008E47B9" w:rsidP="008E47B9">
      <w:pPr>
        <w:spacing w:line="234" w:lineRule="auto"/>
        <w:ind w:right="980"/>
        <w:jc w:val="center"/>
        <w:rPr>
          <w:rFonts w:ascii="Times New Roman" w:eastAsia="Times New Roman" w:hAnsi="Times New Roman" w:cs="Times New Roman"/>
          <w:b/>
          <w:bCs/>
          <w:sz w:val="20"/>
          <w:szCs w:val="20"/>
        </w:rPr>
      </w:pPr>
    </w:p>
    <w:p w14:paraId="12D29F21" w14:textId="77777777" w:rsidR="008E47B9" w:rsidRPr="001B64DB" w:rsidRDefault="008E47B9" w:rsidP="008E47B9">
      <w:pPr>
        <w:spacing w:line="0" w:lineRule="atLeast"/>
        <w:rPr>
          <w:rFonts w:ascii="Times New Roman" w:eastAsia="Times New Roman" w:hAnsi="Times New Roman" w:cs="Times New Roman"/>
        </w:rPr>
      </w:pPr>
      <w:r w:rsidRPr="001B64DB">
        <w:rPr>
          <w:rFonts w:ascii="Times New Roman" w:eastAsia="Times New Roman" w:hAnsi="Times New Roman" w:cs="Times New Roman"/>
        </w:rPr>
        <w:t>Some key information for the Gibbs vehicle is:</w:t>
      </w:r>
    </w:p>
    <w:p w14:paraId="352F5D60" w14:textId="77777777" w:rsidR="008E47B9" w:rsidRPr="001B64DB" w:rsidRDefault="008E47B9" w:rsidP="008E47B9">
      <w:pPr>
        <w:numPr>
          <w:ilvl w:val="0"/>
          <w:numId w:val="26"/>
        </w:numPr>
        <w:tabs>
          <w:tab w:val="left" w:pos="720"/>
        </w:tabs>
        <w:spacing w:after="0" w:line="0" w:lineRule="atLeast"/>
        <w:ind w:left="720" w:hanging="361"/>
        <w:rPr>
          <w:rFonts w:ascii="Times New Roman" w:eastAsia="Times New Roman" w:hAnsi="Times New Roman" w:cs="Times New Roman"/>
        </w:rPr>
      </w:pPr>
      <w:r w:rsidRPr="001B64DB">
        <w:rPr>
          <w:rFonts w:ascii="Times New Roman" w:eastAsia="Times New Roman" w:hAnsi="Times New Roman" w:cs="Times New Roman"/>
        </w:rPr>
        <w:t xml:space="preserve">A development of the </w:t>
      </w:r>
      <w:proofErr w:type="spellStart"/>
      <w:r w:rsidRPr="001B64DB">
        <w:rPr>
          <w:rFonts w:ascii="Times New Roman" w:eastAsia="Times New Roman" w:hAnsi="Times New Roman" w:cs="Times New Roman"/>
        </w:rPr>
        <w:t>Humdinga</w:t>
      </w:r>
      <w:proofErr w:type="spellEnd"/>
      <w:r w:rsidRPr="001B64DB">
        <w:rPr>
          <w:rFonts w:ascii="Times New Roman" w:eastAsia="Times New Roman" w:hAnsi="Times New Roman" w:cs="Times New Roman"/>
        </w:rPr>
        <w:t xml:space="preserve"> 4x4 product range.</w:t>
      </w:r>
    </w:p>
    <w:p w14:paraId="751E020A" w14:textId="77777777" w:rsidR="008E47B9" w:rsidRPr="001B64DB" w:rsidRDefault="008E47B9" w:rsidP="008E47B9">
      <w:pPr>
        <w:numPr>
          <w:ilvl w:val="0"/>
          <w:numId w:val="26"/>
        </w:numPr>
        <w:tabs>
          <w:tab w:val="left" w:pos="720"/>
        </w:tabs>
        <w:spacing w:after="0" w:line="0" w:lineRule="atLeast"/>
        <w:ind w:left="720" w:hanging="361"/>
        <w:rPr>
          <w:rFonts w:ascii="Times New Roman" w:eastAsia="Times New Roman" w:hAnsi="Times New Roman" w:cs="Times New Roman"/>
        </w:rPr>
      </w:pPr>
      <w:r w:rsidRPr="001B64DB">
        <w:rPr>
          <w:rFonts w:ascii="Times New Roman" w:eastAsia="Times New Roman" w:hAnsi="Times New Roman" w:cs="Times New Roman"/>
        </w:rPr>
        <w:t>Large all-terrain vehicle with increased payload and High-Speed Amphibian capability</w:t>
      </w:r>
    </w:p>
    <w:p w14:paraId="1B41357E" w14:textId="77777777" w:rsidR="008E47B9" w:rsidRPr="001B64DB" w:rsidRDefault="008E47B9" w:rsidP="008E47B9">
      <w:pPr>
        <w:numPr>
          <w:ilvl w:val="0"/>
          <w:numId w:val="26"/>
        </w:numPr>
        <w:tabs>
          <w:tab w:val="left" w:pos="720"/>
        </w:tabs>
        <w:spacing w:after="0" w:line="0" w:lineRule="atLeast"/>
        <w:ind w:left="720" w:hanging="361"/>
        <w:rPr>
          <w:rFonts w:ascii="Times New Roman" w:eastAsia="Times New Roman" w:hAnsi="Times New Roman" w:cs="Times New Roman"/>
        </w:rPr>
      </w:pPr>
      <w:r w:rsidRPr="001B64DB">
        <w:rPr>
          <w:rFonts w:ascii="Times New Roman" w:eastAsia="Times New Roman" w:hAnsi="Times New Roman" w:cs="Times New Roman"/>
        </w:rPr>
        <w:t>Modular interior system allowing for different configurations</w:t>
      </w:r>
    </w:p>
    <w:p w14:paraId="2FADDFFE" w14:textId="77777777" w:rsidR="008E47B9" w:rsidRPr="001B64DB" w:rsidRDefault="008E47B9" w:rsidP="008E47B9">
      <w:pPr>
        <w:numPr>
          <w:ilvl w:val="0"/>
          <w:numId w:val="26"/>
        </w:numPr>
        <w:tabs>
          <w:tab w:val="left" w:pos="720"/>
        </w:tabs>
        <w:spacing w:after="0" w:line="0" w:lineRule="atLeast"/>
        <w:ind w:left="720" w:hanging="361"/>
        <w:rPr>
          <w:rFonts w:ascii="Times New Roman" w:eastAsia="Times New Roman" w:hAnsi="Times New Roman" w:cs="Times New Roman"/>
        </w:rPr>
      </w:pPr>
      <w:r w:rsidRPr="001B64DB">
        <w:rPr>
          <w:rFonts w:ascii="Times New Roman" w:eastAsia="Times New Roman" w:hAnsi="Times New Roman" w:cs="Times New Roman"/>
        </w:rPr>
        <w:t>Additional width allows for an efficient hull form</w:t>
      </w:r>
    </w:p>
    <w:p w14:paraId="3C76D61C" w14:textId="77777777" w:rsidR="008E47B9" w:rsidRPr="001B64DB" w:rsidRDefault="008E47B9" w:rsidP="008E47B9">
      <w:pPr>
        <w:numPr>
          <w:ilvl w:val="0"/>
          <w:numId w:val="26"/>
        </w:numPr>
        <w:tabs>
          <w:tab w:val="left" w:pos="720"/>
        </w:tabs>
        <w:spacing w:after="0" w:line="0" w:lineRule="atLeast"/>
        <w:ind w:left="720" w:hanging="361"/>
        <w:rPr>
          <w:rFonts w:ascii="Times New Roman" w:eastAsia="Times New Roman" w:hAnsi="Times New Roman" w:cs="Times New Roman"/>
        </w:rPr>
      </w:pPr>
      <w:r w:rsidRPr="001B64DB">
        <w:rPr>
          <w:rFonts w:ascii="Times New Roman" w:eastAsia="Times New Roman" w:hAnsi="Times New Roman" w:cs="Times New Roman"/>
        </w:rPr>
        <w:t>Ride height adjustment allowing improved off-road capability</w:t>
      </w:r>
    </w:p>
    <w:p w14:paraId="3600CAE9" w14:textId="77777777" w:rsidR="008E47B9" w:rsidRPr="001B64DB" w:rsidRDefault="008E47B9" w:rsidP="008E47B9">
      <w:pPr>
        <w:numPr>
          <w:ilvl w:val="0"/>
          <w:numId w:val="26"/>
        </w:numPr>
        <w:tabs>
          <w:tab w:val="left" w:pos="720"/>
        </w:tabs>
        <w:spacing w:after="0" w:line="0" w:lineRule="atLeast"/>
        <w:ind w:left="720" w:hanging="361"/>
        <w:rPr>
          <w:rFonts w:ascii="Times New Roman" w:eastAsia="Times New Roman" w:hAnsi="Times New Roman" w:cs="Times New Roman"/>
        </w:rPr>
      </w:pPr>
      <w:r w:rsidRPr="001B64DB">
        <w:rPr>
          <w:rFonts w:ascii="Times New Roman" w:eastAsia="Times New Roman" w:hAnsi="Times New Roman" w:cs="Times New Roman"/>
        </w:rPr>
        <w:t>Currently under design</w:t>
      </w:r>
    </w:p>
    <w:p w14:paraId="57752535" w14:textId="77777777" w:rsidR="008E47B9" w:rsidRPr="001B64DB" w:rsidRDefault="008E47B9" w:rsidP="008E47B9">
      <w:pPr>
        <w:spacing w:line="236" w:lineRule="auto"/>
        <w:ind w:right="340"/>
        <w:jc w:val="both"/>
        <w:rPr>
          <w:rFonts w:ascii="Times New Roman" w:eastAsia="Times New Roman" w:hAnsi="Times New Roman" w:cs="Times New Roman"/>
        </w:rPr>
      </w:pPr>
    </w:p>
    <w:p w14:paraId="442156EB" w14:textId="77777777" w:rsidR="008E47B9" w:rsidRPr="001B64DB" w:rsidRDefault="008E47B9" w:rsidP="00031BDD">
      <w:pPr>
        <w:spacing w:line="236" w:lineRule="auto"/>
        <w:ind w:right="340"/>
        <w:jc w:val="both"/>
        <w:rPr>
          <w:rFonts w:ascii="Times New Roman" w:eastAsia="Times New Roman" w:hAnsi="Times New Roman" w:cs="Times New Roman"/>
        </w:rPr>
      </w:pPr>
      <w:r w:rsidRPr="001B64DB">
        <w:rPr>
          <w:rFonts w:ascii="Times New Roman" w:eastAsia="Times New Roman" w:hAnsi="Times New Roman" w:cs="Times New Roman"/>
        </w:rPr>
        <w:t>The ACC/E as devised by Gibbs accommodates eight people, whereas the ADAV is required to accommodate 10 (two Crew and one 8-man section). Design options need to be considered to increase the capacity to 10. Two options are:</w:t>
      </w:r>
    </w:p>
    <w:p w14:paraId="4E104817" w14:textId="77777777" w:rsidR="008E47B9" w:rsidRPr="001B64DB" w:rsidRDefault="008E47B9" w:rsidP="008E47B9">
      <w:pPr>
        <w:numPr>
          <w:ilvl w:val="0"/>
          <w:numId w:val="27"/>
        </w:numPr>
        <w:tabs>
          <w:tab w:val="left" w:pos="720"/>
        </w:tabs>
        <w:spacing w:after="0" w:line="0" w:lineRule="atLeast"/>
        <w:ind w:left="720" w:hanging="361"/>
        <w:rPr>
          <w:rFonts w:ascii="Times New Roman" w:eastAsia="Times New Roman" w:hAnsi="Times New Roman" w:cs="Times New Roman"/>
        </w:rPr>
      </w:pPr>
      <w:r w:rsidRPr="001B64DB">
        <w:rPr>
          <w:rFonts w:ascii="Times New Roman" w:eastAsia="Times New Roman" w:hAnsi="Times New Roman" w:cs="Times New Roman"/>
        </w:rPr>
        <w:t>Reconfigure the interior modular configuration; and</w:t>
      </w:r>
    </w:p>
    <w:p w14:paraId="61AA8893" w14:textId="77777777" w:rsidR="008E47B9" w:rsidRPr="001B64DB" w:rsidRDefault="008E47B9" w:rsidP="008E47B9">
      <w:pPr>
        <w:numPr>
          <w:ilvl w:val="0"/>
          <w:numId w:val="27"/>
        </w:numPr>
        <w:tabs>
          <w:tab w:val="left" w:pos="720"/>
        </w:tabs>
        <w:spacing w:after="0" w:line="0" w:lineRule="atLeast"/>
        <w:ind w:left="720" w:hanging="361"/>
        <w:rPr>
          <w:rFonts w:ascii="Times New Roman" w:eastAsia="Times New Roman" w:hAnsi="Times New Roman" w:cs="Times New Roman"/>
        </w:rPr>
      </w:pPr>
      <w:r w:rsidRPr="001B64DB">
        <w:rPr>
          <w:rFonts w:ascii="Times New Roman" w:eastAsia="Times New Roman" w:hAnsi="Times New Roman" w:cs="Times New Roman"/>
        </w:rPr>
        <w:t>Lengthen the rolling chassis.</w:t>
      </w:r>
    </w:p>
    <w:p w14:paraId="664650A8" w14:textId="77777777" w:rsidR="008E47B9" w:rsidRPr="001B64DB" w:rsidRDefault="008E47B9" w:rsidP="008E47B9">
      <w:pPr>
        <w:spacing w:line="5" w:lineRule="exact"/>
        <w:rPr>
          <w:rFonts w:ascii="Times New Roman" w:eastAsia="Times New Roman" w:hAnsi="Times New Roman" w:cs="Times New Roman"/>
        </w:rPr>
      </w:pPr>
    </w:p>
    <w:p w14:paraId="32913465" w14:textId="62E6FB64" w:rsidR="008E47B9" w:rsidRPr="001B64DB" w:rsidRDefault="008E47B9" w:rsidP="008E47B9">
      <w:pPr>
        <w:spacing w:line="236" w:lineRule="auto"/>
        <w:ind w:right="200"/>
        <w:rPr>
          <w:rFonts w:ascii="Times New Roman" w:eastAsia="Times New Roman" w:hAnsi="Times New Roman" w:cs="Times New Roman"/>
        </w:rPr>
      </w:pPr>
      <w:bookmarkStart w:id="68" w:name="page14"/>
      <w:bookmarkEnd w:id="68"/>
      <w:r w:rsidRPr="001B64DB">
        <w:rPr>
          <w:rFonts w:ascii="Times New Roman" w:eastAsia="Times New Roman" w:hAnsi="Times New Roman" w:cs="Times New Roman"/>
        </w:rPr>
        <w:t xml:space="preserve">This option will </w:t>
      </w:r>
      <w:r w:rsidR="00E238E4">
        <w:rPr>
          <w:rFonts w:ascii="Times New Roman" w:eastAsia="Times New Roman" w:hAnsi="Times New Roman" w:cs="Times New Roman"/>
        </w:rPr>
        <w:t>utilize</w:t>
      </w:r>
      <w:r w:rsidRPr="001B64DB">
        <w:rPr>
          <w:rFonts w:ascii="Times New Roman" w:eastAsia="Times New Roman" w:hAnsi="Times New Roman" w:cs="Times New Roman"/>
        </w:rPr>
        <w:t xml:space="preserve"> the Kongsberg Protector Sea Variant remote weapon system (refer to Figure 2.1) </w:t>
      </w:r>
      <w:proofErr w:type="spellStart"/>
      <w:r w:rsidRPr="001B64DB">
        <w:rPr>
          <w:rFonts w:ascii="Times New Roman" w:eastAsia="Times New Roman" w:hAnsi="Times New Roman" w:cs="Times New Roman"/>
        </w:rPr>
        <w:t>customised</w:t>
      </w:r>
      <w:proofErr w:type="spellEnd"/>
      <w:r w:rsidRPr="001B64DB">
        <w:rPr>
          <w:rFonts w:ascii="Times New Roman" w:eastAsia="Times New Roman" w:hAnsi="Times New Roman" w:cs="Times New Roman"/>
        </w:rPr>
        <w:t xml:space="preserve"> to include a smoke grenade launcher similar to the M151 variant currently used on the ASLAV and IMV Bushmaster vehicles.</w:t>
      </w:r>
    </w:p>
    <w:p w14:paraId="0793C7BC" w14:textId="77777777" w:rsidR="008E47B9" w:rsidRPr="001B64DB" w:rsidRDefault="008E47B9" w:rsidP="008E47B9">
      <w:pPr>
        <w:jc w:val="center"/>
        <w:rPr>
          <w:rFonts w:ascii="Times New Roman" w:eastAsia="Times New Roman" w:hAnsi="Times New Roman" w:cs="Times New Roman"/>
          <w:b/>
          <w:bCs/>
          <w:sz w:val="20"/>
          <w:szCs w:val="20"/>
        </w:rPr>
      </w:pPr>
      <w:r w:rsidRPr="001B64DB">
        <w:rPr>
          <w:rFonts w:ascii="Times New Roman" w:eastAsia="Times New Roman" w:hAnsi="Times New Roman" w:cs="Times New Roman"/>
          <w:b/>
          <w:bCs/>
          <w:noProof/>
          <w:sz w:val="20"/>
          <w:szCs w:val="20"/>
        </w:rPr>
        <w:lastRenderedPageBreak/>
        <w:drawing>
          <wp:inline distT="0" distB="0" distL="0" distR="0" wp14:anchorId="19CCDDDB" wp14:editId="6367DAEC">
            <wp:extent cx="2085794" cy="24029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8408" b="15583"/>
                    <a:stretch/>
                  </pic:blipFill>
                  <pic:spPr bwMode="auto">
                    <a:xfrm>
                      <a:off x="0" y="0"/>
                      <a:ext cx="2085975" cy="2403166"/>
                    </a:xfrm>
                    <a:prstGeom prst="rect">
                      <a:avLst/>
                    </a:prstGeom>
                    <a:noFill/>
                    <a:ln>
                      <a:noFill/>
                    </a:ln>
                    <a:extLst>
                      <a:ext uri="{53640926-AAD7-44D8-BBD7-CCE9431645EC}">
                        <a14:shadowObscured xmlns:a14="http://schemas.microsoft.com/office/drawing/2010/main"/>
                      </a:ext>
                    </a:extLst>
                  </pic:spPr>
                </pic:pic>
              </a:graphicData>
            </a:graphic>
          </wp:inline>
        </w:drawing>
      </w:r>
    </w:p>
    <w:p w14:paraId="4B621DE2" w14:textId="77777777" w:rsidR="008E47B9" w:rsidRPr="001B64DB" w:rsidRDefault="008E47B9" w:rsidP="008E47B9">
      <w:pPr>
        <w:jc w:val="center"/>
        <w:rPr>
          <w:rFonts w:ascii="Times New Roman" w:eastAsia="Times New Roman" w:hAnsi="Times New Roman" w:cs="Times New Roman"/>
          <w:b/>
          <w:bCs/>
        </w:rPr>
      </w:pPr>
      <w:r w:rsidRPr="001B64DB">
        <w:rPr>
          <w:rFonts w:ascii="Times New Roman" w:eastAsia="Times New Roman" w:hAnsi="Times New Roman" w:cs="Times New Roman"/>
          <w:b/>
          <w:bCs/>
        </w:rPr>
        <w:t>Figure 4: M151 Remote Weapon Station – Sea Protector Variant</w:t>
      </w:r>
    </w:p>
    <w:p w14:paraId="0E2155D9" w14:textId="77777777" w:rsidR="008E47B9" w:rsidRPr="001B64DB" w:rsidRDefault="008E47B9" w:rsidP="008E47B9">
      <w:pPr>
        <w:spacing w:line="237" w:lineRule="auto"/>
        <w:rPr>
          <w:rFonts w:ascii="Times New Roman" w:eastAsia="Times New Roman" w:hAnsi="Times New Roman" w:cs="Times New Roman"/>
        </w:rPr>
      </w:pPr>
      <w:r w:rsidRPr="001B64DB">
        <w:rPr>
          <w:rFonts w:ascii="Times New Roman" w:eastAsia="Times New Roman" w:hAnsi="Times New Roman" w:cs="Times New Roman"/>
        </w:rPr>
        <w:t xml:space="preserve">Option 2 requires </w:t>
      </w:r>
      <w:proofErr w:type="spellStart"/>
      <w:r w:rsidRPr="001B64DB">
        <w:rPr>
          <w:rFonts w:ascii="Times New Roman" w:eastAsia="Times New Roman" w:hAnsi="Times New Roman" w:cs="Times New Roman"/>
        </w:rPr>
        <w:t>customisation</w:t>
      </w:r>
      <w:proofErr w:type="spellEnd"/>
      <w:r w:rsidRPr="001B64DB">
        <w:rPr>
          <w:rFonts w:ascii="Times New Roman" w:eastAsia="Times New Roman" w:hAnsi="Times New Roman" w:cs="Times New Roman"/>
        </w:rPr>
        <w:t xml:space="preserve"> of some CIs (namely rolling chassis and the Kongsberg RWS) to achieve compliance with the System Specification. However, the underlying vehicle concept is based on an innovative yet sound approach that has been scaled and demonstrated on a number of vehicle types, including the large 4x4 Hummer.</w:t>
      </w:r>
    </w:p>
    <w:p w14:paraId="2FE72B24" w14:textId="77777777" w:rsidR="008E47B9" w:rsidRPr="001B64DB" w:rsidRDefault="00031BDD" w:rsidP="008E47B9">
      <w:pPr>
        <w:pStyle w:val="Heading2"/>
        <w:numPr>
          <w:ilvl w:val="1"/>
          <w:numId w:val="23"/>
        </w:numPr>
        <w:rPr>
          <w:rFonts w:ascii="Times New Roman" w:eastAsia="Times New Roman" w:hAnsi="Times New Roman" w:cs="Times New Roman"/>
          <w:color w:val="auto"/>
          <w:sz w:val="24"/>
          <w:szCs w:val="24"/>
        </w:rPr>
      </w:pPr>
      <w:r w:rsidRPr="001B64DB">
        <w:rPr>
          <w:rFonts w:ascii="Times New Roman" w:eastAsia="Times New Roman" w:hAnsi="Times New Roman" w:cs="Times New Roman"/>
          <w:color w:val="auto"/>
          <w:sz w:val="24"/>
          <w:szCs w:val="24"/>
        </w:rPr>
        <w:t xml:space="preserve"> </w:t>
      </w:r>
      <w:r w:rsidR="008E47B9" w:rsidRPr="001B64DB">
        <w:rPr>
          <w:rFonts w:ascii="Times New Roman" w:eastAsia="Times New Roman" w:hAnsi="Times New Roman" w:cs="Times New Roman"/>
          <w:color w:val="auto"/>
          <w:sz w:val="24"/>
          <w:szCs w:val="24"/>
        </w:rPr>
        <w:t>Option 3 – Hovercraft</w:t>
      </w:r>
    </w:p>
    <w:p w14:paraId="526EDE97" w14:textId="77777777" w:rsidR="008E47B9" w:rsidRPr="001B64DB" w:rsidRDefault="008E47B9" w:rsidP="008E47B9">
      <w:pPr>
        <w:spacing w:line="234" w:lineRule="auto"/>
        <w:ind w:right="180"/>
        <w:rPr>
          <w:rFonts w:ascii="Times New Roman" w:eastAsia="Times New Roman" w:hAnsi="Times New Roman" w:cs="Times New Roman"/>
        </w:rPr>
      </w:pPr>
      <w:r w:rsidRPr="001B64DB">
        <w:rPr>
          <w:rFonts w:ascii="Times New Roman" w:eastAsia="Times New Roman" w:hAnsi="Times New Roman" w:cs="Times New Roman"/>
        </w:rPr>
        <w:t>Option 3 is a developmental option based on a 1000 TD hovercraft manufactured by Griffon Hovercraft.</w:t>
      </w:r>
    </w:p>
    <w:p w14:paraId="025E30E2" w14:textId="77777777" w:rsidR="008E47B9" w:rsidRPr="001B64DB" w:rsidRDefault="008E47B9" w:rsidP="008E47B9">
      <w:pPr>
        <w:spacing w:line="234" w:lineRule="auto"/>
        <w:ind w:right="180"/>
        <w:jc w:val="center"/>
        <w:rPr>
          <w:rFonts w:ascii="Times New Roman" w:eastAsia="Times New Roman" w:hAnsi="Times New Roman" w:cs="Times New Roman"/>
          <w:sz w:val="20"/>
          <w:szCs w:val="20"/>
        </w:rPr>
      </w:pPr>
      <w:r w:rsidRPr="001B64DB">
        <w:rPr>
          <w:rFonts w:ascii="Times New Roman" w:eastAsia="Times New Roman" w:hAnsi="Times New Roman" w:cs="Times New Roman"/>
          <w:noProof/>
          <w:sz w:val="20"/>
          <w:szCs w:val="20"/>
        </w:rPr>
        <w:drawing>
          <wp:inline distT="0" distB="0" distL="0" distR="0" wp14:anchorId="22466AB3" wp14:editId="02781C23">
            <wp:extent cx="2856865" cy="197167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971675"/>
                    </a:xfrm>
                    <a:prstGeom prst="rect">
                      <a:avLst/>
                    </a:prstGeom>
                    <a:noFill/>
                  </pic:spPr>
                </pic:pic>
              </a:graphicData>
            </a:graphic>
          </wp:inline>
        </w:drawing>
      </w:r>
    </w:p>
    <w:p w14:paraId="72860266" w14:textId="77777777" w:rsidR="008E47B9" w:rsidRPr="001B64DB" w:rsidRDefault="008E47B9" w:rsidP="008E47B9">
      <w:pPr>
        <w:spacing w:line="234" w:lineRule="auto"/>
        <w:ind w:right="180"/>
        <w:jc w:val="center"/>
        <w:rPr>
          <w:rFonts w:ascii="Times New Roman" w:eastAsia="Times New Roman" w:hAnsi="Times New Roman" w:cs="Times New Roman"/>
          <w:b/>
          <w:bCs/>
        </w:rPr>
      </w:pPr>
      <w:r w:rsidRPr="001B64DB">
        <w:rPr>
          <w:rFonts w:ascii="Times New Roman" w:eastAsia="Times New Roman" w:hAnsi="Times New Roman" w:cs="Times New Roman"/>
          <w:b/>
          <w:bCs/>
        </w:rPr>
        <w:t>Figure 5: Griffon 1000TD Hovercraft</w:t>
      </w:r>
    </w:p>
    <w:p w14:paraId="1A16FB05" w14:textId="77777777" w:rsidR="008E47B9" w:rsidRPr="001B64DB" w:rsidRDefault="008E47B9" w:rsidP="008E47B9">
      <w:pPr>
        <w:spacing w:line="236" w:lineRule="auto"/>
        <w:rPr>
          <w:rFonts w:ascii="Times New Roman" w:eastAsia="Times New Roman" w:hAnsi="Times New Roman" w:cs="Times New Roman"/>
        </w:rPr>
      </w:pPr>
      <w:r w:rsidRPr="001B64DB">
        <w:rPr>
          <w:rFonts w:ascii="Times New Roman" w:eastAsia="Times New Roman" w:hAnsi="Times New Roman" w:cs="Times New Roman"/>
        </w:rPr>
        <w:t>Figure 3 shows the Griffon 1000TD hovercraft operating over water. As with Option 2, the rolling chassis CI is to be supplied as a single element with other components being integrated with the rolling chassis.</w:t>
      </w:r>
    </w:p>
    <w:p w14:paraId="7EA8B1E0" w14:textId="0B1F42F8" w:rsidR="008E47B9" w:rsidRPr="001B64DB" w:rsidRDefault="008E47B9" w:rsidP="008E47B9">
      <w:pPr>
        <w:spacing w:line="0" w:lineRule="atLeast"/>
        <w:rPr>
          <w:rFonts w:ascii="Times New Roman" w:eastAsia="Times New Roman" w:hAnsi="Times New Roman" w:cs="Times New Roman"/>
        </w:rPr>
      </w:pPr>
      <w:r w:rsidRPr="001B64DB">
        <w:rPr>
          <w:rFonts w:ascii="Times New Roman" w:eastAsia="Times New Roman" w:hAnsi="Times New Roman" w:cs="Times New Roman"/>
        </w:rPr>
        <w:t xml:space="preserve">This option will also </w:t>
      </w:r>
      <w:r w:rsidR="00E238E4">
        <w:rPr>
          <w:rFonts w:ascii="Times New Roman" w:eastAsia="Times New Roman" w:hAnsi="Times New Roman" w:cs="Times New Roman"/>
        </w:rPr>
        <w:t>utilize</w:t>
      </w:r>
      <w:r w:rsidRPr="001B64DB">
        <w:rPr>
          <w:rFonts w:ascii="Times New Roman" w:eastAsia="Times New Roman" w:hAnsi="Times New Roman" w:cs="Times New Roman"/>
        </w:rPr>
        <w:t xml:space="preserve"> the Kongsberg remote weapon system as described for Option 2.</w:t>
      </w:r>
    </w:p>
    <w:p w14:paraId="28BCCE05" w14:textId="77777777" w:rsidR="008E47B9" w:rsidRPr="001B64DB" w:rsidRDefault="008E47B9" w:rsidP="008E47B9">
      <w:pPr>
        <w:spacing w:line="0" w:lineRule="atLeast"/>
        <w:rPr>
          <w:rFonts w:ascii="Times New Roman" w:eastAsia="Times New Roman" w:hAnsi="Times New Roman" w:cs="Times New Roman"/>
          <w:strike/>
          <w:color w:val="0070C0"/>
        </w:rPr>
      </w:pPr>
      <w:r w:rsidRPr="001B64DB">
        <w:rPr>
          <w:rFonts w:ascii="Times New Roman" w:eastAsia="Times New Roman" w:hAnsi="Times New Roman" w:cs="Times New Roman"/>
          <w:strike/>
          <w:color w:val="0070C0"/>
        </w:rPr>
        <w:t>Specification details for the Griffon 1000TD hovercraft are:</w:t>
      </w:r>
    </w:p>
    <w:p w14:paraId="6E38622A" w14:textId="77777777" w:rsidR="008E47B9" w:rsidRPr="001B64DB" w:rsidRDefault="00A8095B" w:rsidP="00A8095B">
      <w:pPr>
        <w:jc w:val="center"/>
        <w:rPr>
          <w:rFonts w:ascii="Times New Roman" w:eastAsia="Times New Roman" w:hAnsi="Times New Roman" w:cs="Times New Roman"/>
          <w:b/>
          <w:bCs/>
          <w:color w:val="0070C0"/>
        </w:rPr>
      </w:pPr>
      <w:r w:rsidRPr="001B64DB">
        <w:rPr>
          <w:rFonts w:ascii="Times New Roman" w:eastAsia="Times New Roman" w:hAnsi="Times New Roman" w:cs="Times New Roman"/>
          <w:b/>
          <w:bCs/>
          <w:color w:val="0070C0"/>
        </w:rPr>
        <w:t>Table 4: Griffon 1000TD Hovercraft Specifications</w:t>
      </w:r>
    </w:p>
    <w:tbl>
      <w:tblPr>
        <w:tblStyle w:val="TableGrid"/>
        <w:tblW w:w="0" w:type="auto"/>
        <w:jc w:val="center"/>
        <w:tblLook w:val="04A0" w:firstRow="1" w:lastRow="0" w:firstColumn="1" w:lastColumn="0" w:noHBand="0" w:noVBand="1"/>
      </w:tblPr>
      <w:tblGrid>
        <w:gridCol w:w="2695"/>
        <w:gridCol w:w="2880"/>
      </w:tblGrid>
      <w:tr w:rsidR="00A8095B" w:rsidRPr="001B64DB" w14:paraId="2A580520" w14:textId="77777777" w:rsidTr="00031BDD">
        <w:trPr>
          <w:jc w:val="center"/>
        </w:trPr>
        <w:tc>
          <w:tcPr>
            <w:tcW w:w="2695" w:type="dxa"/>
          </w:tcPr>
          <w:p w14:paraId="041AE8FC"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Manufacturer</w:t>
            </w:r>
          </w:p>
        </w:tc>
        <w:tc>
          <w:tcPr>
            <w:tcW w:w="2880" w:type="dxa"/>
          </w:tcPr>
          <w:p w14:paraId="1768CB9D"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Griffon Hovercraft</w:t>
            </w:r>
          </w:p>
        </w:tc>
      </w:tr>
      <w:tr w:rsidR="00A8095B" w:rsidRPr="001B64DB" w14:paraId="2F010297" w14:textId="77777777" w:rsidTr="00031BDD">
        <w:trPr>
          <w:jc w:val="center"/>
        </w:trPr>
        <w:tc>
          <w:tcPr>
            <w:tcW w:w="2695" w:type="dxa"/>
          </w:tcPr>
          <w:p w14:paraId="0DC97438"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Weight</w:t>
            </w:r>
          </w:p>
        </w:tc>
        <w:tc>
          <w:tcPr>
            <w:tcW w:w="2880" w:type="dxa"/>
          </w:tcPr>
          <w:p w14:paraId="047C48C9"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Not stated</w:t>
            </w:r>
          </w:p>
        </w:tc>
      </w:tr>
      <w:tr w:rsidR="00A8095B" w:rsidRPr="001B64DB" w14:paraId="53C42DFA" w14:textId="77777777" w:rsidTr="00031BDD">
        <w:trPr>
          <w:jc w:val="center"/>
        </w:trPr>
        <w:tc>
          <w:tcPr>
            <w:tcW w:w="2695" w:type="dxa"/>
          </w:tcPr>
          <w:p w14:paraId="54CD1DD7"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Length (Hovering)</w:t>
            </w:r>
          </w:p>
        </w:tc>
        <w:tc>
          <w:tcPr>
            <w:tcW w:w="2880" w:type="dxa"/>
          </w:tcPr>
          <w:p w14:paraId="5BFEA9C7"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9 m</w:t>
            </w:r>
          </w:p>
        </w:tc>
      </w:tr>
      <w:tr w:rsidR="00A8095B" w:rsidRPr="001B64DB" w14:paraId="532EBF54" w14:textId="77777777" w:rsidTr="00031BDD">
        <w:trPr>
          <w:jc w:val="center"/>
        </w:trPr>
        <w:tc>
          <w:tcPr>
            <w:tcW w:w="2695" w:type="dxa"/>
          </w:tcPr>
          <w:p w14:paraId="2824C53C"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lastRenderedPageBreak/>
              <w:t>Beam (Hovering)</w:t>
            </w:r>
          </w:p>
        </w:tc>
        <w:tc>
          <w:tcPr>
            <w:tcW w:w="2880" w:type="dxa"/>
          </w:tcPr>
          <w:p w14:paraId="25AF5A7A"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4.7 m</w:t>
            </w:r>
          </w:p>
        </w:tc>
      </w:tr>
      <w:tr w:rsidR="00A8095B" w:rsidRPr="001B64DB" w14:paraId="40C35008" w14:textId="77777777" w:rsidTr="00031BDD">
        <w:trPr>
          <w:jc w:val="center"/>
        </w:trPr>
        <w:tc>
          <w:tcPr>
            <w:tcW w:w="2695" w:type="dxa"/>
          </w:tcPr>
          <w:p w14:paraId="436EDE85"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Height (Hovering)</w:t>
            </w:r>
          </w:p>
        </w:tc>
        <w:tc>
          <w:tcPr>
            <w:tcW w:w="2880" w:type="dxa"/>
          </w:tcPr>
          <w:p w14:paraId="0F5B6877"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3.05 m excluding the RWS; at least 3.75 m including the RWS</w:t>
            </w:r>
          </w:p>
        </w:tc>
      </w:tr>
      <w:tr w:rsidR="00A8095B" w:rsidRPr="001B64DB" w14:paraId="148B6550" w14:textId="77777777" w:rsidTr="00031BDD">
        <w:trPr>
          <w:jc w:val="center"/>
        </w:trPr>
        <w:tc>
          <w:tcPr>
            <w:tcW w:w="2695" w:type="dxa"/>
          </w:tcPr>
          <w:p w14:paraId="1FE22298"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Passengers</w:t>
            </w:r>
          </w:p>
        </w:tc>
        <w:tc>
          <w:tcPr>
            <w:tcW w:w="2880" w:type="dxa"/>
          </w:tcPr>
          <w:p w14:paraId="4155D2F9"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8 to 11</w:t>
            </w:r>
          </w:p>
        </w:tc>
      </w:tr>
      <w:tr w:rsidR="00A8095B" w:rsidRPr="001B64DB" w14:paraId="06C73889" w14:textId="77777777" w:rsidTr="00031BDD">
        <w:trPr>
          <w:jc w:val="center"/>
        </w:trPr>
        <w:tc>
          <w:tcPr>
            <w:tcW w:w="2695" w:type="dxa"/>
          </w:tcPr>
          <w:p w14:paraId="42BA7326"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Crew</w:t>
            </w:r>
          </w:p>
        </w:tc>
        <w:tc>
          <w:tcPr>
            <w:tcW w:w="2880" w:type="dxa"/>
          </w:tcPr>
          <w:p w14:paraId="05E03E6B"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Min 1</w:t>
            </w:r>
          </w:p>
        </w:tc>
      </w:tr>
      <w:tr w:rsidR="00A8095B" w:rsidRPr="001B64DB" w14:paraId="4F3504C7" w14:textId="77777777" w:rsidTr="00031BDD">
        <w:trPr>
          <w:jc w:val="center"/>
        </w:trPr>
        <w:tc>
          <w:tcPr>
            <w:tcW w:w="2695" w:type="dxa"/>
          </w:tcPr>
          <w:p w14:paraId="23D092F3"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Payload (max)</w:t>
            </w:r>
          </w:p>
        </w:tc>
        <w:tc>
          <w:tcPr>
            <w:tcW w:w="2880" w:type="dxa"/>
          </w:tcPr>
          <w:p w14:paraId="13A22A14"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 xml:space="preserve">1 </w:t>
            </w:r>
            <w:proofErr w:type="spellStart"/>
            <w:r w:rsidRPr="001B64DB">
              <w:rPr>
                <w:rFonts w:ascii="Times New Roman" w:eastAsia="Times New Roman" w:hAnsi="Times New Roman" w:cs="Times New Roman"/>
                <w:sz w:val="20"/>
                <w:szCs w:val="20"/>
              </w:rPr>
              <w:t>tonne</w:t>
            </w:r>
            <w:proofErr w:type="spellEnd"/>
          </w:p>
        </w:tc>
      </w:tr>
      <w:tr w:rsidR="00A8095B" w:rsidRPr="001B64DB" w14:paraId="23CF7EB5" w14:textId="77777777" w:rsidTr="00031BDD">
        <w:trPr>
          <w:jc w:val="center"/>
        </w:trPr>
        <w:tc>
          <w:tcPr>
            <w:tcW w:w="2695" w:type="dxa"/>
          </w:tcPr>
          <w:p w14:paraId="40051305"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Endurance</w:t>
            </w:r>
          </w:p>
        </w:tc>
        <w:tc>
          <w:tcPr>
            <w:tcW w:w="2880" w:type="dxa"/>
          </w:tcPr>
          <w:p w14:paraId="1DB780A8"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 xml:space="preserve">17 </w:t>
            </w:r>
            <w:proofErr w:type="spellStart"/>
            <w:r w:rsidRPr="001B64DB">
              <w:rPr>
                <w:rFonts w:ascii="Times New Roman" w:eastAsia="Times New Roman" w:hAnsi="Times New Roman" w:cs="Times New Roman"/>
                <w:sz w:val="20"/>
                <w:szCs w:val="20"/>
              </w:rPr>
              <w:t>hrs</w:t>
            </w:r>
            <w:proofErr w:type="spellEnd"/>
          </w:p>
        </w:tc>
      </w:tr>
      <w:tr w:rsidR="00A8095B" w:rsidRPr="001B64DB" w14:paraId="60E7EFDA" w14:textId="77777777" w:rsidTr="00031BDD">
        <w:trPr>
          <w:jc w:val="center"/>
        </w:trPr>
        <w:tc>
          <w:tcPr>
            <w:tcW w:w="2695" w:type="dxa"/>
          </w:tcPr>
          <w:p w14:paraId="6A3C98C7"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Fuel Consumption</w:t>
            </w:r>
          </w:p>
        </w:tc>
        <w:tc>
          <w:tcPr>
            <w:tcW w:w="2880" w:type="dxa"/>
          </w:tcPr>
          <w:p w14:paraId="31BDFEE2"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 xml:space="preserve">25 </w:t>
            </w:r>
            <w:proofErr w:type="spellStart"/>
            <w:r w:rsidRPr="001B64DB">
              <w:rPr>
                <w:rFonts w:ascii="Times New Roman" w:eastAsia="Times New Roman" w:hAnsi="Times New Roman" w:cs="Times New Roman"/>
                <w:sz w:val="20"/>
                <w:szCs w:val="20"/>
              </w:rPr>
              <w:t>litres</w:t>
            </w:r>
            <w:proofErr w:type="spellEnd"/>
            <w:r w:rsidRPr="001B64DB">
              <w:rPr>
                <w:rFonts w:ascii="Times New Roman" w:eastAsia="Times New Roman" w:hAnsi="Times New Roman" w:cs="Times New Roman"/>
                <w:sz w:val="20"/>
                <w:szCs w:val="20"/>
              </w:rPr>
              <w:t>/</w:t>
            </w:r>
            <w:proofErr w:type="spellStart"/>
            <w:r w:rsidRPr="001B64DB">
              <w:rPr>
                <w:rFonts w:ascii="Times New Roman" w:eastAsia="Times New Roman" w:hAnsi="Times New Roman" w:cs="Times New Roman"/>
                <w:sz w:val="20"/>
                <w:szCs w:val="20"/>
              </w:rPr>
              <w:t>hr</w:t>
            </w:r>
            <w:proofErr w:type="spellEnd"/>
          </w:p>
        </w:tc>
      </w:tr>
      <w:tr w:rsidR="00A8095B" w:rsidRPr="001B64DB" w14:paraId="26B19330" w14:textId="77777777" w:rsidTr="00031BDD">
        <w:trPr>
          <w:jc w:val="center"/>
        </w:trPr>
        <w:tc>
          <w:tcPr>
            <w:tcW w:w="2695" w:type="dxa"/>
          </w:tcPr>
          <w:p w14:paraId="3CE97089"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Speed (with full payload)</w:t>
            </w:r>
          </w:p>
        </w:tc>
        <w:tc>
          <w:tcPr>
            <w:tcW w:w="2880" w:type="dxa"/>
          </w:tcPr>
          <w:p w14:paraId="628F18A6"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27 knots (50 km/h)</w:t>
            </w:r>
          </w:p>
        </w:tc>
      </w:tr>
      <w:tr w:rsidR="00A8095B" w:rsidRPr="001B64DB" w14:paraId="37C687BE" w14:textId="77777777" w:rsidTr="00031BDD">
        <w:trPr>
          <w:jc w:val="center"/>
        </w:trPr>
        <w:tc>
          <w:tcPr>
            <w:tcW w:w="2695" w:type="dxa"/>
          </w:tcPr>
          <w:p w14:paraId="05686E16" w14:textId="77777777" w:rsidR="00A8095B" w:rsidRPr="001B64DB" w:rsidRDefault="00A8095B" w:rsidP="00A8095B">
            <w:pPr>
              <w:rPr>
                <w:rFonts w:ascii="Times New Roman" w:eastAsia="Times New Roman" w:hAnsi="Times New Roman" w:cs="Times New Roman"/>
                <w:sz w:val="20"/>
                <w:szCs w:val="20"/>
              </w:rPr>
            </w:pPr>
            <w:proofErr w:type="spellStart"/>
            <w:r w:rsidRPr="001B64DB">
              <w:rPr>
                <w:rFonts w:ascii="Times New Roman" w:eastAsia="Times New Roman" w:hAnsi="Times New Roman" w:cs="Times New Roman"/>
                <w:sz w:val="20"/>
                <w:szCs w:val="20"/>
              </w:rPr>
              <w:t>Approx</w:t>
            </w:r>
            <w:proofErr w:type="spellEnd"/>
            <w:r w:rsidRPr="001B64DB">
              <w:rPr>
                <w:rFonts w:ascii="Times New Roman" w:eastAsia="Times New Roman" w:hAnsi="Times New Roman" w:cs="Times New Roman"/>
                <w:sz w:val="20"/>
                <w:szCs w:val="20"/>
              </w:rPr>
              <w:t xml:space="preserve"> Obstacle Clearance</w:t>
            </w:r>
          </w:p>
        </w:tc>
        <w:tc>
          <w:tcPr>
            <w:tcW w:w="2880" w:type="dxa"/>
          </w:tcPr>
          <w:p w14:paraId="1253E6B6"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0.43 m</w:t>
            </w:r>
          </w:p>
        </w:tc>
      </w:tr>
      <w:tr w:rsidR="00A8095B" w:rsidRPr="001B64DB" w14:paraId="6FDD41F9" w14:textId="77777777" w:rsidTr="00031BDD">
        <w:trPr>
          <w:jc w:val="center"/>
        </w:trPr>
        <w:tc>
          <w:tcPr>
            <w:tcW w:w="2695" w:type="dxa"/>
          </w:tcPr>
          <w:p w14:paraId="565263A2"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Max Recommended Wave Height</w:t>
            </w:r>
          </w:p>
        </w:tc>
        <w:tc>
          <w:tcPr>
            <w:tcW w:w="2880" w:type="dxa"/>
          </w:tcPr>
          <w:p w14:paraId="31C50F00" w14:textId="77777777" w:rsidR="00A8095B" w:rsidRPr="001B64DB" w:rsidRDefault="00A8095B" w:rsidP="00A8095B">
            <w:pPr>
              <w:rPr>
                <w:rFonts w:ascii="Times New Roman" w:eastAsia="Times New Roman" w:hAnsi="Times New Roman" w:cs="Times New Roman"/>
                <w:sz w:val="20"/>
                <w:szCs w:val="20"/>
              </w:rPr>
            </w:pPr>
            <w:r w:rsidRPr="001B64DB">
              <w:rPr>
                <w:rFonts w:ascii="Times New Roman" w:eastAsia="Times New Roman" w:hAnsi="Times New Roman" w:cs="Times New Roman"/>
                <w:sz w:val="20"/>
                <w:szCs w:val="20"/>
              </w:rPr>
              <w:t>0.9 m</w:t>
            </w:r>
          </w:p>
        </w:tc>
      </w:tr>
    </w:tbl>
    <w:p w14:paraId="1638D888" w14:textId="77777777" w:rsidR="00A8095B" w:rsidRPr="001B64DB" w:rsidRDefault="00A8095B" w:rsidP="00A8095B">
      <w:pPr>
        <w:jc w:val="center"/>
        <w:rPr>
          <w:rFonts w:ascii="Times New Roman" w:eastAsia="Times New Roman" w:hAnsi="Times New Roman" w:cs="Times New Roman"/>
          <w:b/>
          <w:bCs/>
          <w:sz w:val="20"/>
          <w:szCs w:val="20"/>
        </w:rPr>
      </w:pPr>
    </w:p>
    <w:p w14:paraId="1DD7A29D" w14:textId="4D1407D7" w:rsidR="008E47B9" w:rsidRPr="001B64DB" w:rsidRDefault="00F154D0" w:rsidP="00DB6C4A">
      <w:pPr>
        <w:pStyle w:val="Heading2"/>
        <w:numPr>
          <w:ilvl w:val="1"/>
          <w:numId w:val="23"/>
        </w:numPr>
        <w:rPr>
          <w:rFonts w:ascii="Times New Roman" w:hAnsi="Times New Roman" w:cs="Times New Roman"/>
        </w:rPr>
      </w:pPr>
      <w:commentRangeStart w:id="69"/>
      <w:r w:rsidRPr="001B64DB">
        <w:rPr>
          <w:rFonts w:ascii="Times New Roman" w:hAnsi="Times New Roman" w:cs="Times New Roman"/>
        </w:rPr>
        <w:t xml:space="preserve">Option 4 </w:t>
      </w:r>
      <w:r w:rsidR="00DB6C4A" w:rsidRPr="001B64DB">
        <w:rPr>
          <w:rFonts w:ascii="Times New Roman" w:hAnsi="Times New Roman" w:cs="Times New Roman"/>
        </w:rPr>
        <w:t>–</w:t>
      </w:r>
      <w:r w:rsidRPr="001B64DB">
        <w:rPr>
          <w:rFonts w:ascii="Times New Roman" w:hAnsi="Times New Roman" w:cs="Times New Roman"/>
        </w:rPr>
        <w:t xml:space="preserve"> </w:t>
      </w:r>
      <w:r w:rsidR="00DB6C4A" w:rsidRPr="001B64DB">
        <w:rPr>
          <w:rFonts w:ascii="Times New Roman" w:hAnsi="Times New Roman" w:cs="Times New Roman"/>
        </w:rPr>
        <w:t>AAV7A1</w:t>
      </w:r>
      <w:commentRangeEnd w:id="69"/>
      <w:r w:rsidR="004158F2">
        <w:rPr>
          <w:rStyle w:val="CommentReference"/>
          <w:rFonts w:ascii="Calibri" w:eastAsia="Calibri" w:hAnsi="Calibri" w:cs="Arial"/>
          <w:b w:val="0"/>
          <w:color w:val="auto"/>
        </w:rPr>
        <w:commentReference w:id="69"/>
      </w:r>
    </w:p>
    <w:p w14:paraId="69AEDA0D" w14:textId="5546043F" w:rsidR="00C868B2" w:rsidRPr="001B64DB" w:rsidRDefault="00C868B2" w:rsidP="00C868B2">
      <w:pPr>
        <w:spacing w:line="237" w:lineRule="auto"/>
        <w:rPr>
          <w:rFonts w:ascii="Times New Roman" w:eastAsia="Times New Roman" w:hAnsi="Times New Roman" w:cs="Times New Roman"/>
          <w:color w:val="2F5496" w:themeColor="accent1" w:themeShade="BF"/>
        </w:rPr>
      </w:pPr>
      <w:r w:rsidRPr="001B64DB">
        <w:rPr>
          <w:rFonts w:ascii="Times New Roman" w:eastAsia="Times New Roman" w:hAnsi="Times New Roman" w:cs="Times New Roman"/>
          <w:color w:val="2F5496" w:themeColor="accent1" w:themeShade="BF"/>
        </w:rPr>
        <w:t xml:space="preserve">This option is based on the AAV7A1 which is currently in use for the US Marine Corps. The AAV can hold up to 21 soldiers with a three-person crew. Some Australian systems would need to be fitted in place of US systems to permit interoperability in the ADF context. The AAV7A1 comes in a variety of mission </w:t>
      </w:r>
      <w:r w:rsidR="001B64DB" w:rsidRPr="001B64DB">
        <w:rPr>
          <w:rFonts w:ascii="Times New Roman" w:eastAsia="Times New Roman" w:hAnsi="Times New Roman" w:cs="Times New Roman"/>
          <w:color w:val="2F5496" w:themeColor="accent1" w:themeShade="BF"/>
        </w:rPr>
        <w:t>variants</w:t>
      </w:r>
      <w:r w:rsidRPr="001B64DB">
        <w:rPr>
          <w:rFonts w:ascii="Times New Roman" w:eastAsia="Times New Roman" w:hAnsi="Times New Roman" w:cs="Times New Roman"/>
          <w:color w:val="2F5496" w:themeColor="accent1" w:themeShade="BF"/>
        </w:rPr>
        <w:t>, including a Command Vehicle, Personnel vehicle, and recovery vehicl</w:t>
      </w:r>
      <w:r w:rsidR="001B64DB" w:rsidRPr="001B64DB">
        <w:rPr>
          <w:rFonts w:ascii="Times New Roman" w:eastAsia="Times New Roman" w:hAnsi="Times New Roman" w:cs="Times New Roman"/>
          <w:color w:val="2F5496" w:themeColor="accent1" w:themeShade="BF"/>
        </w:rPr>
        <w:t>e. The variation emphasizes the vehicles adaptability to situations.</w:t>
      </w:r>
    </w:p>
    <w:p w14:paraId="2E6AA479" w14:textId="5A5A9428" w:rsidR="00C868B2" w:rsidRPr="001B64DB" w:rsidRDefault="00C868B2" w:rsidP="00C868B2">
      <w:pPr>
        <w:spacing w:line="237" w:lineRule="auto"/>
        <w:jc w:val="center"/>
        <w:rPr>
          <w:rFonts w:ascii="Times New Roman" w:eastAsia="Times New Roman" w:hAnsi="Times New Roman" w:cs="Times New Roman"/>
          <w:color w:val="2F5496" w:themeColor="accent1" w:themeShade="BF"/>
        </w:rPr>
      </w:pPr>
      <w:r w:rsidRPr="001B64DB">
        <w:rPr>
          <w:rFonts w:ascii="Times New Roman" w:hAnsi="Times New Roman" w:cs="Times New Roman"/>
          <w:noProof/>
        </w:rPr>
        <w:drawing>
          <wp:inline distT="0" distB="0" distL="0" distR="0" wp14:anchorId="0152CD3D" wp14:editId="03A5DFB2">
            <wp:extent cx="3895725" cy="27737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4731" cy="2780168"/>
                    </a:xfrm>
                    <a:prstGeom prst="rect">
                      <a:avLst/>
                    </a:prstGeom>
                  </pic:spPr>
                </pic:pic>
              </a:graphicData>
            </a:graphic>
          </wp:inline>
        </w:drawing>
      </w:r>
    </w:p>
    <w:p w14:paraId="2BA23353" w14:textId="0D835668" w:rsidR="001B64DB" w:rsidRPr="001B64DB" w:rsidRDefault="00C868B2" w:rsidP="004422BF">
      <w:pPr>
        <w:spacing w:line="237" w:lineRule="auto"/>
        <w:jc w:val="center"/>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Figure 1.4-1: AAV7A1</w:t>
      </w:r>
    </w:p>
    <w:p w14:paraId="171A9095" w14:textId="42081D58" w:rsidR="00C868B2" w:rsidRPr="001B64DB" w:rsidRDefault="00C868B2" w:rsidP="00C868B2">
      <w:pPr>
        <w:spacing w:line="237" w:lineRule="auto"/>
        <w:jc w:val="center"/>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Table 1.4-1: Specification Details for AAV7A1</w:t>
      </w:r>
    </w:p>
    <w:tbl>
      <w:tblPr>
        <w:tblStyle w:val="TableGrid"/>
        <w:tblW w:w="0" w:type="auto"/>
        <w:tblLook w:val="04A0" w:firstRow="1" w:lastRow="0" w:firstColumn="1" w:lastColumn="0" w:noHBand="0" w:noVBand="1"/>
      </w:tblPr>
      <w:tblGrid>
        <w:gridCol w:w="3145"/>
        <w:gridCol w:w="6205"/>
      </w:tblGrid>
      <w:tr w:rsidR="00C868B2" w:rsidRPr="001B64DB" w14:paraId="7E98078B" w14:textId="77777777" w:rsidTr="009C0639">
        <w:tc>
          <w:tcPr>
            <w:tcW w:w="3145" w:type="dxa"/>
          </w:tcPr>
          <w:p w14:paraId="5ED77F68" w14:textId="5A2F5806" w:rsidR="00C868B2" w:rsidRPr="001B64DB" w:rsidRDefault="00C868B2"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Length</w:t>
            </w:r>
          </w:p>
        </w:tc>
        <w:tc>
          <w:tcPr>
            <w:tcW w:w="6205" w:type="dxa"/>
          </w:tcPr>
          <w:p w14:paraId="0C3F9732" w14:textId="013D5FA4" w:rsidR="00C868B2" w:rsidRPr="001B64DB" w:rsidRDefault="00C868B2"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7.94 m</w:t>
            </w:r>
          </w:p>
        </w:tc>
      </w:tr>
      <w:tr w:rsidR="00C868B2" w:rsidRPr="001B64DB" w14:paraId="53F20CC1" w14:textId="77777777" w:rsidTr="009C0639">
        <w:tc>
          <w:tcPr>
            <w:tcW w:w="3145" w:type="dxa"/>
          </w:tcPr>
          <w:p w14:paraId="29664A0C" w14:textId="5D34EA2A" w:rsidR="00C868B2" w:rsidRPr="001B64DB" w:rsidRDefault="00C868B2"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Width</w:t>
            </w:r>
          </w:p>
        </w:tc>
        <w:tc>
          <w:tcPr>
            <w:tcW w:w="6205" w:type="dxa"/>
          </w:tcPr>
          <w:p w14:paraId="54336D39" w14:textId="35CC0D91" w:rsidR="00C868B2" w:rsidRPr="001B64DB" w:rsidRDefault="00C868B2"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3.27 m</w:t>
            </w:r>
          </w:p>
        </w:tc>
      </w:tr>
      <w:tr w:rsidR="00C868B2" w:rsidRPr="001B64DB" w14:paraId="2FE4287F" w14:textId="77777777" w:rsidTr="009C0639">
        <w:tc>
          <w:tcPr>
            <w:tcW w:w="3145" w:type="dxa"/>
          </w:tcPr>
          <w:p w14:paraId="07E03B48" w14:textId="51EFB670" w:rsidR="00C868B2" w:rsidRPr="001B64DB" w:rsidRDefault="00C868B2"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Height</w:t>
            </w:r>
          </w:p>
        </w:tc>
        <w:tc>
          <w:tcPr>
            <w:tcW w:w="6205" w:type="dxa"/>
          </w:tcPr>
          <w:p w14:paraId="404EF39A" w14:textId="4CE868F3" w:rsidR="00C868B2" w:rsidRPr="001B64DB" w:rsidRDefault="00C868B2"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3.26 m</w:t>
            </w:r>
          </w:p>
        </w:tc>
      </w:tr>
      <w:tr w:rsidR="00C868B2" w:rsidRPr="001B64DB" w14:paraId="5FA6EA45" w14:textId="77777777" w:rsidTr="009C0639">
        <w:tc>
          <w:tcPr>
            <w:tcW w:w="3145" w:type="dxa"/>
          </w:tcPr>
          <w:p w14:paraId="5EF269E6" w14:textId="5404D24E" w:rsidR="00C868B2" w:rsidRPr="001B64DB" w:rsidRDefault="00C868B2"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Crew</w:t>
            </w:r>
          </w:p>
        </w:tc>
        <w:tc>
          <w:tcPr>
            <w:tcW w:w="6205" w:type="dxa"/>
          </w:tcPr>
          <w:p w14:paraId="14D58DA0" w14:textId="5804DF7D" w:rsidR="00C868B2" w:rsidRPr="001B64DB" w:rsidRDefault="00C868B2"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3</w:t>
            </w:r>
          </w:p>
        </w:tc>
      </w:tr>
      <w:tr w:rsidR="00C868B2" w:rsidRPr="001B64DB" w14:paraId="0321668C" w14:textId="77777777" w:rsidTr="009C0639">
        <w:tc>
          <w:tcPr>
            <w:tcW w:w="3145" w:type="dxa"/>
          </w:tcPr>
          <w:p w14:paraId="21764D48" w14:textId="5106884C" w:rsidR="00C868B2" w:rsidRPr="001B64DB" w:rsidRDefault="00C868B2"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Passengers</w:t>
            </w:r>
          </w:p>
        </w:tc>
        <w:tc>
          <w:tcPr>
            <w:tcW w:w="6205" w:type="dxa"/>
          </w:tcPr>
          <w:p w14:paraId="527F926E" w14:textId="4382BE88" w:rsidR="00C868B2" w:rsidRPr="001B64DB" w:rsidRDefault="00C868B2"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21 maximum</w:t>
            </w:r>
          </w:p>
        </w:tc>
      </w:tr>
      <w:tr w:rsidR="00C868B2" w:rsidRPr="001B64DB" w14:paraId="33778BDB" w14:textId="77777777" w:rsidTr="009C0639">
        <w:tc>
          <w:tcPr>
            <w:tcW w:w="3145" w:type="dxa"/>
          </w:tcPr>
          <w:p w14:paraId="3367C182" w14:textId="495A2A08" w:rsidR="00C868B2" w:rsidRPr="001B64DB" w:rsidRDefault="001B64DB"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Primary Armament</w:t>
            </w:r>
          </w:p>
        </w:tc>
        <w:tc>
          <w:tcPr>
            <w:tcW w:w="6205" w:type="dxa"/>
          </w:tcPr>
          <w:p w14:paraId="2E7757FF" w14:textId="7C816163" w:rsidR="00C868B2" w:rsidRPr="001B64DB" w:rsidRDefault="001B64DB"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MK14 40 mm grenade launcher</w:t>
            </w:r>
          </w:p>
        </w:tc>
      </w:tr>
      <w:tr w:rsidR="001B64DB" w:rsidRPr="001B64DB" w14:paraId="32BB340A" w14:textId="77777777" w:rsidTr="009C0639">
        <w:tc>
          <w:tcPr>
            <w:tcW w:w="3145" w:type="dxa"/>
          </w:tcPr>
          <w:p w14:paraId="427272B8" w14:textId="544825F4" w:rsidR="001B64DB" w:rsidRPr="001B64DB" w:rsidRDefault="001B64DB"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Secondary Armament</w:t>
            </w:r>
          </w:p>
        </w:tc>
        <w:tc>
          <w:tcPr>
            <w:tcW w:w="6205" w:type="dxa"/>
          </w:tcPr>
          <w:p w14:paraId="3BA7E2F9" w14:textId="798CFFD1" w:rsidR="001B64DB" w:rsidRPr="001B64DB" w:rsidRDefault="001B64DB"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.50 machine gun</w:t>
            </w:r>
          </w:p>
        </w:tc>
      </w:tr>
      <w:tr w:rsidR="00C868B2" w:rsidRPr="001B64DB" w14:paraId="733CAF6A" w14:textId="77777777" w:rsidTr="009C0639">
        <w:tc>
          <w:tcPr>
            <w:tcW w:w="3145" w:type="dxa"/>
          </w:tcPr>
          <w:p w14:paraId="0C3D2F92" w14:textId="73617B2D" w:rsidR="00C868B2" w:rsidRPr="001B64DB" w:rsidRDefault="001B64DB"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Engine</w:t>
            </w:r>
          </w:p>
        </w:tc>
        <w:tc>
          <w:tcPr>
            <w:tcW w:w="6205" w:type="dxa"/>
          </w:tcPr>
          <w:p w14:paraId="2256B3CE" w14:textId="2E5A0E9C" w:rsidR="00C868B2" w:rsidRPr="001B64DB" w:rsidRDefault="001B64DB"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400 hp turbocharged multi-fuel, liquid cooled V-8 diesel engine</w:t>
            </w:r>
          </w:p>
        </w:tc>
      </w:tr>
      <w:tr w:rsidR="00C868B2" w:rsidRPr="001B64DB" w14:paraId="580605EC" w14:textId="77777777" w:rsidTr="009C0639">
        <w:tc>
          <w:tcPr>
            <w:tcW w:w="3145" w:type="dxa"/>
          </w:tcPr>
          <w:p w14:paraId="7A225D94" w14:textId="48C7646B" w:rsidR="00C868B2" w:rsidRPr="001B64DB" w:rsidRDefault="001B64DB"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Speed</w:t>
            </w:r>
          </w:p>
        </w:tc>
        <w:tc>
          <w:tcPr>
            <w:tcW w:w="6205" w:type="dxa"/>
          </w:tcPr>
          <w:p w14:paraId="136D0283" w14:textId="014C2CCA" w:rsidR="00C868B2" w:rsidRPr="001B64DB" w:rsidRDefault="001B64DB" w:rsidP="009C0639">
            <w:pPr>
              <w:spacing w:line="237" w:lineRule="auto"/>
              <w:rPr>
                <w:rFonts w:ascii="Times New Roman" w:eastAsia="Times New Roman" w:hAnsi="Times New Roman" w:cs="Times New Roman"/>
                <w:b/>
                <w:bCs/>
                <w:color w:val="2F5496" w:themeColor="accent1" w:themeShade="BF"/>
              </w:rPr>
            </w:pPr>
            <w:r w:rsidRPr="001B64DB">
              <w:rPr>
                <w:rFonts w:ascii="Times New Roman" w:eastAsia="Times New Roman" w:hAnsi="Times New Roman" w:cs="Times New Roman"/>
                <w:b/>
                <w:bCs/>
                <w:color w:val="2F5496" w:themeColor="accent1" w:themeShade="BF"/>
              </w:rPr>
              <w:t>9.7 km/h (cruising) (sea); 72.4 km/h (top speed) (land)</w:t>
            </w:r>
          </w:p>
        </w:tc>
      </w:tr>
    </w:tbl>
    <w:p w14:paraId="4C5A8E03" w14:textId="77777777" w:rsidR="00C868B2" w:rsidRPr="001B64DB" w:rsidRDefault="00C868B2" w:rsidP="00C868B2">
      <w:pPr>
        <w:spacing w:line="237" w:lineRule="auto"/>
        <w:jc w:val="center"/>
        <w:rPr>
          <w:rFonts w:ascii="Times New Roman" w:eastAsia="Times New Roman" w:hAnsi="Times New Roman" w:cs="Times New Roman"/>
          <w:b/>
          <w:bCs/>
          <w:color w:val="2F5496" w:themeColor="accent1" w:themeShade="BF"/>
        </w:rPr>
      </w:pPr>
    </w:p>
    <w:p w14:paraId="2B4D9E93" w14:textId="1C0A0609" w:rsidR="00C868B2" w:rsidRPr="001B64DB" w:rsidRDefault="001B64DB" w:rsidP="001B64DB">
      <w:pPr>
        <w:rPr>
          <w:rFonts w:ascii="Times New Roman" w:eastAsia="Times New Roman" w:hAnsi="Times New Roman" w:cs="Times New Roman"/>
          <w:color w:val="2F5496" w:themeColor="accent1" w:themeShade="BF"/>
        </w:rPr>
      </w:pPr>
      <w:r w:rsidRPr="001B64DB">
        <w:rPr>
          <w:rFonts w:ascii="Times New Roman" w:eastAsia="Times New Roman" w:hAnsi="Times New Roman" w:cs="Times New Roman"/>
          <w:color w:val="2F5496" w:themeColor="accent1" w:themeShade="BF"/>
        </w:rPr>
        <w:lastRenderedPageBreak/>
        <w:t>Key Features:</w:t>
      </w:r>
    </w:p>
    <w:p w14:paraId="47964AA1" w14:textId="734E11E8" w:rsidR="001B64DB" w:rsidRPr="001B64DB" w:rsidRDefault="001B64DB" w:rsidP="001B64DB">
      <w:pPr>
        <w:pStyle w:val="ListParagraph"/>
        <w:numPr>
          <w:ilvl w:val="0"/>
          <w:numId w:val="32"/>
        </w:numPr>
        <w:rPr>
          <w:rFonts w:ascii="Times New Roman" w:eastAsia="Times New Roman" w:hAnsi="Times New Roman" w:cs="Times New Roman"/>
          <w:color w:val="2F5496" w:themeColor="accent1" w:themeShade="BF"/>
        </w:rPr>
      </w:pPr>
      <w:r w:rsidRPr="001B64DB">
        <w:rPr>
          <w:rFonts w:ascii="Times New Roman" w:eastAsia="Times New Roman" w:hAnsi="Times New Roman" w:cs="Times New Roman"/>
          <w:color w:val="2F5496" w:themeColor="accent1" w:themeShade="BF"/>
        </w:rPr>
        <w:t>Vessel-shaped hull</w:t>
      </w:r>
    </w:p>
    <w:p w14:paraId="1511F83B" w14:textId="08C9B9B3" w:rsidR="001B64DB" w:rsidRPr="001B64DB" w:rsidRDefault="001B64DB" w:rsidP="001B64DB">
      <w:pPr>
        <w:pStyle w:val="ListParagraph"/>
        <w:numPr>
          <w:ilvl w:val="0"/>
          <w:numId w:val="32"/>
        </w:numPr>
        <w:rPr>
          <w:rFonts w:ascii="Times New Roman" w:eastAsia="Times New Roman" w:hAnsi="Times New Roman" w:cs="Times New Roman"/>
          <w:color w:val="2F5496" w:themeColor="accent1" w:themeShade="BF"/>
        </w:rPr>
      </w:pPr>
      <w:r w:rsidRPr="001B64DB">
        <w:rPr>
          <w:rFonts w:ascii="Times New Roman" w:eastAsia="Times New Roman" w:hAnsi="Times New Roman" w:cs="Times New Roman"/>
          <w:color w:val="2F5496" w:themeColor="accent1" w:themeShade="BF"/>
        </w:rPr>
        <w:t>Hydraulically controlled bow plane to provide stability when afloat</w:t>
      </w:r>
    </w:p>
    <w:p w14:paraId="320EFEE9" w14:textId="77777777" w:rsidR="001B64DB" w:rsidRPr="001B64DB" w:rsidRDefault="001B64DB" w:rsidP="001B64DB">
      <w:pPr>
        <w:pStyle w:val="ListParagraph"/>
        <w:numPr>
          <w:ilvl w:val="0"/>
          <w:numId w:val="32"/>
        </w:numPr>
        <w:rPr>
          <w:rFonts w:ascii="Times New Roman" w:hAnsi="Times New Roman" w:cs="Times New Roman"/>
          <w:color w:val="2F5496" w:themeColor="accent1" w:themeShade="BF"/>
        </w:rPr>
      </w:pPr>
      <w:r w:rsidRPr="001B64DB">
        <w:rPr>
          <w:rFonts w:ascii="Times New Roman" w:hAnsi="Times New Roman" w:cs="Times New Roman"/>
          <w:color w:val="2F5496" w:themeColor="accent1" w:themeShade="BF"/>
        </w:rPr>
        <w:t>Amphibious armored tracked vehicle with an aluminum hull</w:t>
      </w:r>
    </w:p>
    <w:p w14:paraId="0455F00A" w14:textId="77777777" w:rsidR="001B64DB" w:rsidRPr="001B64DB" w:rsidRDefault="001B64DB" w:rsidP="001B64DB">
      <w:pPr>
        <w:pStyle w:val="ListParagraph"/>
        <w:numPr>
          <w:ilvl w:val="0"/>
          <w:numId w:val="32"/>
        </w:numPr>
        <w:rPr>
          <w:rFonts w:ascii="Times New Roman" w:hAnsi="Times New Roman" w:cs="Times New Roman"/>
          <w:color w:val="2F5496" w:themeColor="accent1" w:themeShade="BF"/>
        </w:rPr>
      </w:pPr>
      <w:r w:rsidRPr="001B64DB">
        <w:rPr>
          <w:rFonts w:ascii="Times New Roman" w:hAnsi="Times New Roman" w:cs="Times New Roman"/>
          <w:color w:val="2F5496" w:themeColor="accent1" w:themeShade="BF"/>
        </w:rPr>
        <w:t>Diesel powered</w:t>
      </w:r>
    </w:p>
    <w:p w14:paraId="3DE5B057" w14:textId="0C05B873" w:rsidR="001B64DB" w:rsidRPr="001B64DB" w:rsidRDefault="001B64DB" w:rsidP="001B64DB">
      <w:pPr>
        <w:pStyle w:val="ListParagraph"/>
        <w:numPr>
          <w:ilvl w:val="0"/>
          <w:numId w:val="32"/>
        </w:numPr>
        <w:rPr>
          <w:rFonts w:ascii="Times New Roman" w:eastAsia="Times New Roman" w:hAnsi="Times New Roman" w:cs="Times New Roman"/>
          <w:color w:val="2F5496" w:themeColor="accent1" w:themeShade="BF"/>
        </w:rPr>
      </w:pPr>
      <w:r w:rsidRPr="001B64DB">
        <w:rPr>
          <w:rFonts w:ascii="Times New Roman" w:hAnsi="Times New Roman" w:cs="Times New Roman"/>
          <w:color w:val="2F5496" w:themeColor="accent1" w:themeShade="BF"/>
        </w:rPr>
        <w:t>Waterjet propulsors</w:t>
      </w:r>
    </w:p>
    <w:p w14:paraId="5281C8C0" w14:textId="3181AB0A" w:rsidR="001B64DB" w:rsidRPr="001B64DB" w:rsidRDefault="001B64DB" w:rsidP="001B64DB">
      <w:pPr>
        <w:pStyle w:val="ListParagraph"/>
        <w:numPr>
          <w:ilvl w:val="0"/>
          <w:numId w:val="32"/>
        </w:numPr>
        <w:rPr>
          <w:rFonts w:ascii="Times New Roman" w:eastAsia="Times New Roman" w:hAnsi="Times New Roman" w:cs="Times New Roman"/>
          <w:color w:val="2F5496" w:themeColor="accent1" w:themeShade="BF"/>
        </w:rPr>
      </w:pPr>
      <w:r w:rsidRPr="001B64DB">
        <w:rPr>
          <w:rFonts w:ascii="Times New Roman" w:hAnsi="Times New Roman" w:cs="Times New Roman"/>
          <w:color w:val="2F5496" w:themeColor="accent1" w:themeShade="BF"/>
        </w:rPr>
        <w:t>Ability to negotiate sea state 4</w:t>
      </w:r>
    </w:p>
    <w:p w14:paraId="36543C12" w14:textId="58914844" w:rsidR="00DB6C4A" w:rsidRPr="001B64DB" w:rsidRDefault="00DB6C4A" w:rsidP="00DB6C4A">
      <w:pPr>
        <w:rPr>
          <w:rFonts w:ascii="Times New Roman" w:hAnsi="Times New Roman" w:cs="Times New Roman"/>
        </w:rPr>
      </w:pPr>
    </w:p>
    <w:p w14:paraId="588E4EB7" w14:textId="37F40B03" w:rsidR="00DB6C4A" w:rsidRPr="001B64DB" w:rsidRDefault="00DB6C4A" w:rsidP="00DB6C4A">
      <w:pPr>
        <w:pStyle w:val="Heading1"/>
        <w:rPr>
          <w:rFonts w:ascii="Times New Roman" w:hAnsi="Times New Roman" w:cs="Times New Roman"/>
        </w:rPr>
      </w:pPr>
      <w:r w:rsidRPr="001B64DB">
        <w:rPr>
          <w:rFonts w:ascii="Times New Roman" w:hAnsi="Times New Roman" w:cs="Times New Roman"/>
        </w:rPr>
        <w:t>2 Model Based Systems Engineering (MBSE) Solution</w:t>
      </w:r>
    </w:p>
    <w:p w14:paraId="2857312E" w14:textId="6436DD57" w:rsidR="00DB6C4A" w:rsidRPr="001B64DB" w:rsidRDefault="00DB6C4A" w:rsidP="00DB6C4A">
      <w:pPr>
        <w:pStyle w:val="Heading2"/>
        <w:rPr>
          <w:rFonts w:ascii="Times New Roman" w:hAnsi="Times New Roman" w:cs="Times New Roman"/>
        </w:rPr>
      </w:pPr>
      <w:r w:rsidRPr="001B64DB">
        <w:rPr>
          <w:rFonts w:ascii="Times New Roman" w:hAnsi="Times New Roman" w:cs="Times New Roman"/>
        </w:rPr>
        <w:t xml:space="preserve">2.1 </w:t>
      </w:r>
      <w:commentRangeStart w:id="70"/>
      <w:r w:rsidRPr="001B64DB">
        <w:rPr>
          <w:rFonts w:ascii="Times New Roman" w:hAnsi="Times New Roman" w:cs="Times New Roman"/>
        </w:rPr>
        <w:t>Approach</w:t>
      </w:r>
      <w:commentRangeEnd w:id="70"/>
      <w:r w:rsidR="004158F2">
        <w:rPr>
          <w:rStyle w:val="CommentReference"/>
          <w:rFonts w:ascii="Calibri" w:eastAsia="Calibri" w:hAnsi="Calibri" w:cs="Arial"/>
          <w:b w:val="0"/>
          <w:color w:val="auto"/>
        </w:rPr>
        <w:commentReference w:id="70"/>
      </w:r>
    </w:p>
    <w:p w14:paraId="27D62CAC" w14:textId="77777777" w:rsidR="00C868B2" w:rsidRPr="001B64DB" w:rsidRDefault="00C868B2" w:rsidP="00C868B2">
      <w:pPr>
        <w:rPr>
          <w:rFonts w:ascii="Times New Roman" w:hAnsi="Times New Roman" w:cs="Times New Roman"/>
        </w:rPr>
      </w:pPr>
    </w:p>
    <w:p w14:paraId="117D82D0" w14:textId="292D0B39" w:rsidR="00DB6C4A" w:rsidRPr="001B64DB" w:rsidRDefault="00DB6C4A" w:rsidP="00DB6C4A">
      <w:pPr>
        <w:pStyle w:val="Heading2"/>
        <w:rPr>
          <w:rFonts w:ascii="Times New Roman" w:hAnsi="Times New Roman" w:cs="Times New Roman"/>
        </w:rPr>
      </w:pPr>
      <w:r w:rsidRPr="001B64DB">
        <w:rPr>
          <w:rFonts w:ascii="Times New Roman" w:hAnsi="Times New Roman" w:cs="Times New Roman"/>
        </w:rPr>
        <w:t xml:space="preserve">2.2 </w:t>
      </w:r>
      <w:commentRangeStart w:id="71"/>
      <w:r w:rsidRPr="001B64DB">
        <w:rPr>
          <w:rFonts w:ascii="Times New Roman" w:hAnsi="Times New Roman" w:cs="Times New Roman"/>
        </w:rPr>
        <w:t>Team Structure</w:t>
      </w:r>
      <w:commentRangeEnd w:id="71"/>
      <w:r w:rsidR="004158F2">
        <w:rPr>
          <w:rStyle w:val="CommentReference"/>
          <w:rFonts w:ascii="Calibri" w:eastAsia="Calibri" w:hAnsi="Calibri" w:cs="Arial"/>
          <w:b w:val="0"/>
          <w:color w:val="auto"/>
        </w:rPr>
        <w:commentReference w:id="71"/>
      </w:r>
    </w:p>
    <w:p w14:paraId="4014420E" w14:textId="5764CC66" w:rsidR="00C868B2" w:rsidRDefault="00845467" w:rsidP="00C868B2">
      <w:pPr>
        <w:rPr>
          <w:rFonts w:ascii="Times New Roman" w:hAnsi="Times New Roman" w:cs="Times New Roman"/>
        </w:rPr>
      </w:pPr>
      <w:r>
        <w:rPr>
          <w:rFonts w:ascii="Times New Roman" w:hAnsi="Times New Roman" w:cs="Times New Roman"/>
        </w:rPr>
        <w:t>Max – Team Leader [Men at Work]</w:t>
      </w:r>
    </w:p>
    <w:p w14:paraId="2E2BD248" w14:textId="2FD95C84" w:rsidR="00845467" w:rsidRDefault="00845467" w:rsidP="00C868B2">
      <w:pPr>
        <w:rPr>
          <w:rFonts w:ascii="Times New Roman" w:hAnsi="Times New Roman" w:cs="Times New Roman"/>
        </w:rPr>
      </w:pPr>
      <w:r>
        <w:rPr>
          <w:rFonts w:ascii="Times New Roman" w:hAnsi="Times New Roman" w:cs="Times New Roman"/>
        </w:rPr>
        <w:t>Bill – Requirements Manager, Military Consultant</w:t>
      </w:r>
    </w:p>
    <w:p w14:paraId="40BEEED9" w14:textId="77F45CA7" w:rsidR="00845467" w:rsidRDefault="00845467" w:rsidP="00C868B2">
      <w:pPr>
        <w:rPr>
          <w:rFonts w:ascii="Times New Roman" w:hAnsi="Times New Roman" w:cs="Times New Roman"/>
        </w:rPr>
      </w:pPr>
      <w:r>
        <w:rPr>
          <w:rFonts w:ascii="Times New Roman" w:hAnsi="Times New Roman" w:cs="Times New Roman"/>
        </w:rPr>
        <w:t>Joe – Model development</w:t>
      </w:r>
    </w:p>
    <w:p w14:paraId="749360BC" w14:textId="6B3B202E" w:rsidR="00845467" w:rsidRPr="001B64DB" w:rsidRDefault="00845467" w:rsidP="00C868B2">
      <w:pPr>
        <w:rPr>
          <w:rFonts w:ascii="Times New Roman" w:hAnsi="Times New Roman" w:cs="Times New Roman"/>
        </w:rPr>
      </w:pPr>
      <w:r>
        <w:rPr>
          <w:rFonts w:ascii="Times New Roman" w:hAnsi="Times New Roman" w:cs="Times New Roman"/>
        </w:rPr>
        <w:t xml:space="preserve">Ryan </w:t>
      </w:r>
      <w:r w:rsidR="00792385">
        <w:rPr>
          <w:rFonts w:ascii="Times New Roman" w:hAnsi="Times New Roman" w:cs="Times New Roman"/>
        </w:rPr>
        <w:t>–</w:t>
      </w:r>
      <w:r>
        <w:rPr>
          <w:rFonts w:ascii="Times New Roman" w:hAnsi="Times New Roman" w:cs="Times New Roman"/>
        </w:rPr>
        <w:t xml:space="preserve"> </w:t>
      </w:r>
      <w:r w:rsidR="00792385">
        <w:rPr>
          <w:rFonts w:ascii="Times New Roman" w:hAnsi="Times New Roman" w:cs="Times New Roman"/>
        </w:rPr>
        <w:t>Software configuration, Safety</w:t>
      </w:r>
      <w:bookmarkStart w:id="72" w:name="_GoBack"/>
      <w:bookmarkEnd w:id="72"/>
    </w:p>
    <w:p w14:paraId="604CD34C" w14:textId="3D0568F8" w:rsidR="00DB6C4A" w:rsidRPr="001B64DB" w:rsidRDefault="00DB6C4A" w:rsidP="00DB6C4A">
      <w:pPr>
        <w:pStyle w:val="Heading2"/>
        <w:rPr>
          <w:rFonts w:ascii="Times New Roman" w:hAnsi="Times New Roman" w:cs="Times New Roman"/>
        </w:rPr>
      </w:pPr>
      <w:r w:rsidRPr="001B64DB">
        <w:rPr>
          <w:rFonts w:ascii="Times New Roman" w:hAnsi="Times New Roman" w:cs="Times New Roman"/>
        </w:rPr>
        <w:t xml:space="preserve">2.3 </w:t>
      </w:r>
      <w:commentRangeStart w:id="73"/>
      <w:r w:rsidRPr="001B64DB">
        <w:rPr>
          <w:rFonts w:ascii="Times New Roman" w:hAnsi="Times New Roman" w:cs="Times New Roman"/>
        </w:rPr>
        <w:t>Schedule of Activities</w:t>
      </w:r>
      <w:r w:rsidR="00845467">
        <w:rPr>
          <w:rFonts w:ascii="Times New Roman" w:hAnsi="Times New Roman" w:cs="Times New Roman"/>
        </w:rPr>
        <w:t xml:space="preserve"> and Milestones</w:t>
      </w:r>
      <w:commentRangeEnd w:id="73"/>
      <w:r w:rsidR="004158F2">
        <w:rPr>
          <w:rStyle w:val="CommentReference"/>
          <w:rFonts w:ascii="Calibri" w:eastAsia="Calibri" w:hAnsi="Calibri" w:cs="Arial"/>
          <w:b w:val="0"/>
          <w:color w:val="auto"/>
        </w:rPr>
        <w:commentReference w:id="73"/>
      </w:r>
    </w:p>
    <w:p w14:paraId="0F32C144" w14:textId="77777777" w:rsidR="00C868B2" w:rsidRPr="001B64DB" w:rsidRDefault="00C868B2" w:rsidP="00C868B2">
      <w:pPr>
        <w:rPr>
          <w:rFonts w:ascii="Times New Roman" w:hAnsi="Times New Roman" w:cs="Times New Roman"/>
        </w:rPr>
      </w:pPr>
    </w:p>
    <w:p w14:paraId="4AD0BBFF" w14:textId="6470488D" w:rsidR="00DB6C4A" w:rsidRPr="001B64DB" w:rsidRDefault="00DB6C4A" w:rsidP="00DB6C4A">
      <w:pPr>
        <w:pStyle w:val="Heading2"/>
        <w:rPr>
          <w:rFonts w:ascii="Times New Roman" w:hAnsi="Times New Roman" w:cs="Times New Roman"/>
        </w:rPr>
      </w:pPr>
      <w:r w:rsidRPr="001B64DB">
        <w:rPr>
          <w:rFonts w:ascii="Times New Roman" w:hAnsi="Times New Roman" w:cs="Times New Roman"/>
        </w:rPr>
        <w:t>2.</w:t>
      </w:r>
      <w:r w:rsidR="00845467">
        <w:rPr>
          <w:rFonts w:ascii="Times New Roman" w:hAnsi="Times New Roman" w:cs="Times New Roman"/>
        </w:rPr>
        <w:t>4</w:t>
      </w:r>
      <w:r w:rsidRPr="001B64DB">
        <w:rPr>
          <w:rFonts w:ascii="Times New Roman" w:hAnsi="Times New Roman" w:cs="Times New Roman"/>
        </w:rPr>
        <w:t xml:space="preserve"> Deliverables</w:t>
      </w:r>
    </w:p>
    <w:p w14:paraId="4BEB0BEF" w14:textId="13C94DEF" w:rsidR="00DB6C4A" w:rsidRPr="001B64DB" w:rsidRDefault="00DB6C4A" w:rsidP="00DB6C4A">
      <w:pPr>
        <w:rPr>
          <w:rFonts w:ascii="Times New Roman" w:hAnsi="Times New Roman" w:cs="Times New Roman"/>
        </w:rPr>
      </w:pPr>
      <w:r w:rsidRPr="001B64DB">
        <w:rPr>
          <w:rFonts w:ascii="Times New Roman" w:hAnsi="Times New Roman" w:cs="Times New Roman"/>
        </w:rPr>
        <w:t>Deliverables throughout the semester include a Project Proposal, an interim project presentation, a final project presentation, a final project report, a final system model, and a peer assessment. Table 2.5-1 is a table with deliverables and their due dates.</w:t>
      </w:r>
    </w:p>
    <w:p w14:paraId="742B005C" w14:textId="706A771E" w:rsidR="00DB6C4A" w:rsidRPr="001B64DB" w:rsidRDefault="00DB6C4A" w:rsidP="00DB6C4A">
      <w:pPr>
        <w:jc w:val="center"/>
        <w:rPr>
          <w:rFonts w:ascii="Times New Roman" w:hAnsi="Times New Roman" w:cs="Times New Roman"/>
          <w:b/>
          <w:bCs/>
        </w:rPr>
      </w:pPr>
      <w:r w:rsidRPr="001B64DB">
        <w:rPr>
          <w:rFonts w:ascii="Times New Roman" w:hAnsi="Times New Roman" w:cs="Times New Roman"/>
          <w:b/>
          <w:bCs/>
        </w:rPr>
        <w:t>Table 2.5-1: Project Deliverables</w:t>
      </w:r>
    </w:p>
    <w:tbl>
      <w:tblPr>
        <w:tblStyle w:val="TableGrid"/>
        <w:tblW w:w="0" w:type="auto"/>
        <w:jc w:val="center"/>
        <w:tblLook w:val="04A0" w:firstRow="1" w:lastRow="0" w:firstColumn="1" w:lastColumn="0" w:noHBand="0" w:noVBand="1"/>
      </w:tblPr>
      <w:tblGrid>
        <w:gridCol w:w="3505"/>
        <w:gridCol w:w="2340"/>
      </w:tblGrid>
      <w:tr w:rsidR="00DB6C4A" w:rsidRPr="001B64DB" w14:paraId="3FC58A59" w14:textId="77777777" w:rsidTr="00C868B2">
        <w:trPr>
          <w:jc w:val="center"/>
        </w:trPr>
        <w:tc>
          <w:tcPr>
            <w:tcW w:w="3505" w:type="dxa"/>
            <w:vAlign w:val="center"/>
          </w:tcPr>
          <w:p w14:paraId="4C79F5CA" w14:textId="01E60197" w:rsidR="00DB6C4A" w:rsidRPr="001B64DB" w:rsidRDefault="00DB6C4A" w:rsidP="00C868B2">
            <w:pPr>
              <w:rPr>
                <w:rFonts w:ascii="Times New Roman" w:hAnsi="Times New Roman" w:cs="Times New Roman"/>
                <w:b/>
                <w:bCs/>
              </w:rPr>
            </w:pPr>
            <w:r w:rsidRPr="001B64DB">
              <w:rPr>
                <w:rFonts w:ascii="Times New Roman" w:hAnsi="Times New Roman" w:cs="Times New Roman"/>
                <w:b/>
                <w:bCs/>
              </w:rPr>
              <w:t>Deliverable</w:t>
            </w:r>
          </w:p>
        </w:tc>
        <w:tc>
          <w:tcPr>
            <w:tcW w:w="2340" w:type="dxa"/>
            <w:vAlign w:val="center"/>
          </w:tcPr>
          <w:p w14:paraId="7DD71820" w14:textId="27549EB2" w:rsidR="00DB6C4A" w:rsidRPr="001B64DB" w:rsidRDefault="00DB6C4A" w:rsidP="00C868B2">
            <w:pPr>
              <w:rPr>
                <w:rFonts w:ascii="Times New Roman" w:hAnsi="Times New Roman" w:cs="Times New Roman"/>
                <w:b/>
                <w:bCs/>
              </w:rPr>
            </w:pPr>
            <w:r w:rsidRPr="001B64DB">
              <w:rPr>
                <w:rFonts w:ascii="Times New Roman" w:hAnsi="Times New Roman" w:cs="Times New Roman"/>
                <w:b/>
                <w:bCs/>
              </w:rPr>
              <w:t>Due Date</w:t>
            </w:r>
            <w:r w:rsidR="00C868B2" w:rsidRPr="001B64DB">
              <w:rPr>
                <w:rFonts w:ascii="Times New Roman" w:hAnsi="Times New Roman" w:cs="Times New Roman"/>
                <w:b/>
                <w:bCs/>
              </w:rPr>
              <w:t xml:space="preserve"> (</w:t>
            </w:r>
            <w:proofErr w:type="spellStart"/>
            <w:r w:rsidR="00C868B2" w:rsidRPr="001B64DB">
              <w:rPr>
                <w:rFonts w:ascii="Times New Roman" w:hAnsi="Times New Roman" w:cs="Times New Roman"/>
                <w:b/>
                <w:bCs/>
              </w:rPr>
              <w:t>dd</w:t>
            </w:r>
            <w:proofErr w:type="spellEnd"/>
            <w:r w:rsidR="00C868B2" w:rsidRPr="001B64DB">
              <w:rPr>
                <w:rFonts w:ascii="Times New Roman" w:hAnsi="Times New Roman" w:cs="Times New Roman"/>
                <w:b/>
                <w:bCs/>
              </w:rPr>
              <w:t>/mm/</w:t>
            </w:r>
            <w:proofErr w:type="spellStart"/>
            <w:r w:rsidR="00C868B2" w:rsidRPr="001B64DB">
              <w:rPr>
                <w:rFonts w:ascii="Times New Roman" w:hAnsi="Times New Roman" w:cs="Times New Roman"/>
                <w:b/>
                <w:bCs/>
              </w:rPr>
              <w:t>yyyy</w:t>
            </w:r>
            <w:proofErr w:type="spellEnd"/>
            <w:r w:rsidR="00C868B2" w:rsidRPr="001B64DB">
              <w:rPr>
                <w:rFonts w:ascii="Times New Roman" w:hAnsi="Times New Roman" w:cs="Times New Roman"/>
                <w:b/>
                <w:bCs/>
              </w:rPr>
              <w:t>)</w:t>
            </w:r>
          </w:p>
        </w:tc>
      </w:tr>
      <w:tr w:rsidR="00DB6C4A" w:rsidRPr="001B64DB" w14:paraId="773E8429" w14:textId="77777777" w:rsidTr="00C868B2">
        <w:trPr>
          <w:jc w:val="center"/>
        </w:trPr>
        <w:tc>
          <w:tcPr>
            <w:tcW w:w="3505" w:type="dxa"/>
          </w:tcPr>
          <w:p w14:paraId="18594297" w14:textId="76FAABB4" w:rsidR="00DB6C4A" w:rsidRPr="001B64DB" w:rsidRDefault="00DB6C4A" w:rsidP="00C868B2">
            <w:pPr>
              <w:rPr>
                <w:rFonts w:ascii="Times New Roman" w:hAnsi="Times New Roman" w:cs="Times New Roman"/>
              </w:rPr>
            </w:pPr>
            <w:r w:rsidRPr="001B64DB">
              <w:rPr>
                <w:rFonts w:ascii="Times New Roman" w:hAnsi="Times New Roman" w:cs="Times New Roman"/>
              </w:rPr>
              <w:t>Project Proposal</w:t>
            </w:r>
          </w:p>
        </w:tc>
        <w:tc>
          <w:tcPr>
            <w:tcW w:w="2340" w:type="dxa"/>
          </w:tcPr>
          <w:p w14:paraId="335C4E8F" w14:textId="2478409A" w:rsidR="00DB6C4A" w:rsidRPr="001B64DB" w:rsidRDefault="00C868B2" w:rsidP="00C868B2">
            <w:pPr>
              <w:rPr>
                <w:rFonts w:ascii="Times New Roman" w:hAnsi="Times New Roman" w:cs="Times New Roman"/>
              </w:rPr>
            </w:pPr>
            <w:r w:rsidRPr="001B64DB">
              <w:rPr>
                <w:rFonts w:ascii="Times New Roman" w:hAnsi="Times New Roman" w:cs="Times New Roman"/>
              </w:rPr>
              <w:t>02/03/2020</w:t>
            </w:r>
          </w:p>
        </w:tc>
      </w:tr>
      <w:tr w:rsidR="00DB6C4A" w:rsidRPr="001B64DB" w14:paraId="3336FB33" w14:textId="77777777" w:rsidTr="00C868B2">
        <w:trPr>
          <w:jc w:val="center"/>
        </w:trPr>
        <w:tc>
          <w:tcPr>
            <w:tcW w:w="3505" w:type="dxa"/>
          </w:tcPr>
          <w:p w14:paraId="34610C49" w14:textId="519E33B7" w:rsidR="00DB6C4A" w:rsidRPr="001B64DB" w:rsidRDefault="00DB6C4A" w:rsidP="00C868B2">
            <w:pPr>
              <w:rPr>
                <w:rFonts w:ascii="Times New Roman" w:hAnsi="Times New Roman" w:cs="Times New Roman"/>
              </w:rPr>
            </w:pPr>
            <w:r w:rsidRPr="001B64DB">
              <w:rPr>
                <w:rFonts w:ascii="Times New Roman" w:hAnsi="Times New Roman" w:cs="Times New Roman"/>
              </w:rPr>
              <w:t>Interim Project Presentation</w:t>
            </w:r>
          </w:p>
        </w:tc>
        <w:tc>
          <w:tcPr>
            <w:tcW w:w="2340" w:type="dxa"/>
          </w:tcPr>
          <w:p w14:paraId="0A211BDF" w14:textId="45A6DB3B" w:rsidR="00DB6C4A" w:rsidRPr="001B64DB" w:rsidRDefault="00C868B2" w:rsidP="00C868B2">
            <w:pPr>
              <w:rPr>
                <w:rFonts w:ascii="Times New Roman" w:hAnsi="Times New Roman" w:cs="Times New Roman"/>
              </w:rPr>
            </w:pPr>
            <w:r w:rsidRPr="001B64DB">
              <w:rPr>
                <w:rFonts w:ascii="Times New Roman" w:hAnsi="Times New Roman" w:cs="Times New Roman"/>
              </w:rPr>
              <w:t>30/03/2020</w:t>
            </w:r>
          </w:p>
        </w:tc>
      </w:tr>
      <w:tr w:rsidR="00DB6C4A" w:rsidRPr="001B64DB" w14:paraId="355DDC26" w14:textId="77777777" w:rsidTr="00C868B2">
        <w:trPr>
          <w:jc w:val="center"/>
        </w:trPr>
        <w:tc>
          <w:tcPr>
            <w:tcW w:w="3505" w:type="dxa"/>
          </w:tcPr>
          <w:p w14:paraId="5F4FAE6A" w14:textId="77F8CE3C" w:rsidR="00DB6C4A" w:rsidRPr="001B64DB" w:rsidRDefault="00DB6C4A" w:rsidP="00C868B2">
            <w:pPr>
              <w:rPr>
                <w:rFonts w:ascii="Times New Roman" w:hAnsi="Times New Roman" w:cs="Times New Roman"/>
              </w:rPr>
            </w:pPr>
            <w:r w:rsidRPr="001B64DB">
              <w:rPr>
                <w:rFonts w:ascii="Times New Roman" w:hAnsi="Times New Roman" w:cs="Times New Roman"/>
              </w:rPr>
              <w:t>Final Project Presentation</w:t>
            </w:r>
          </w:p>
        </w:tc>
        <w:tc>
          <w:tcPr>
            <w:tcW w:w="2340" w:type="dxa"/>
          </w:tcPr>
          <w:p w14:paraId="0EE2FF03" w14:textId="5D116F23" w:rsidR="00DB6C4A" w:rsidRPr="001B64DB" w:rsidRDefault="00C868B2" w:rsidP="00C868B2">
            <w:pPr>
              <w:rPr>
                <w:rFonts w:ascii="Times New Roman" w:hAnsi="Times New Roman" w:cs="Times New Roman"/>
              </w:rPr>
            </w:pPr>
            <w:r w:rsidRPr="001B64DB">
              <w:rPr>
                <w:rFonts w:ascii="Times New Roman" w:hAnsi="Times New Roman" w:cs="Times New Roman"/>
              </w:rPr>
              <w:t>05/05/2020</w:t>
            </w:r>
          </w:p>
        </w:tc>
      </w:tr>
      <w:tr w:rsidR="00DB6C4A" w:rsidRPr="001B64DB" w14:paraId="10E3F436" w14:textId="77777777" w:rsidTr="00C868B2">
        <w:trPr>
          <w:jc w:val="center"/>
        </w:trPr>
        <w:tc>
          <w:tcPr>
            <w:tcW w:w="3505" w:type="dxa"/>
          </w:tcPr>
          <w:p w14:paraId="3BC87CA7" w14:textId="3F25FC4E" w:rsidR="00DB6C4A" w:rsidRPr="001B64DB" w:rsidRDefault="00DB6C4A" w:rsidP="00C868B2">
            <w:pPr>
              <w:rPr>
                <w:rFonts w:ascii="Times New Roman" w:hAnsi="Times New Roman" w:cs="Times New Roman"/>
              </w:rPr>
            </w:pPr>
            <w:r w:rsidRPr="001B64DB">
              <w:rPr>
                <w:rFonts w:ascii="Times New Roman" w:hAnsi="Times New Roman" w:cs="Times New Roman"/>
              </w:rPr>
              <w:t>Final Project Report</w:t>
            </w:r>
          </w:p>
        </w:tc>
        <w:tc>
          <w:tcPr>
            <w:tcW w:w="2340" w:type="dxa"/>
          </w:tcPr>
          <w:p w14:paraId="1562F880" w14:textId="0CC92FFD" w:rsidR="00DB6C4A" w:rsidRPr="001B64DB" w:rsidRDefault="00C868B2" w:rsidP="00C868B2">
            <w:pPr>
              <w:rPr>
                <w:rFonts w:ascii="Times New Roman" w:hAnsi="Times New Roman" w:cs="Times New Roman"/>
              </w:rPr>
            </w:pPr>
            <w:r w:rsidRPr="001B64DB">
              <w:rPr>
                <w:rFonts w:ascii="Times New Roman" w:hAnsi="Times New Roman" w:cs="Times New Roman"/>
              </w:rPr>
              <w:t>05/05/2020</w:t>
            </w:r>
          </w:p>
        </w:tc>
      </w:tr>
      <w:tr w:rsidR="00DB6C4A" w:rsidRPr="001B64DB" w14:paraId="0727D9A8" w14:textId="77777777" w:rsidTr="00C868B2">
        <w:trPr>
          <w:jc w:val="center"/>
        </w:trPr>
        <w:tc>
          <w:tcPr>
            <w:tcW w:w="3505" w:type="dxa"/>
          </w:tcPr>
          <w:p w14:paraId="09064DE0" w14:textId="538F2E07" w:rsidR="00DB6C4A" w:rsidRPr="001B64DB" w:rsidRDefault="00DB6C4A" w:rsidP="00C868B2">
            <w:pPr>
              <w:rPr>
                <w:rFonts w:ascii="Times New Roman" w:hAnsi="Times New Roman" w:cs="Times New Roman"/>
              </w:rPr>
            </w:pPr>
            <w:r w:rsidRPr="001B64DB">
              <w:rPr>
                <w:rFonts w:ascii="Times New Roman" w:hAnsi="Times New Roman" w:cs="Times New Roman"/>
              </w:rPr>
              <w:t>Final System Model</w:t>
            </w:r>
          </w:p>
        </w:tc>
        <w:tc>
          <w:tcPr>
            <w:tcW w:w="2340" w:type="dxa"/>
          </w:tcPr>
          <w:p w14:paraId="51E63263" w14:textId="4E84AA5E" w:rsidR="00DB6C4A" w:rsidRPr="001B64DB" w:rsidRDefault="00C868B2" w:rsidP="00C868B2">
            <w:pPr>
              <w:rPr>
                <w:rFonts w:ascii="Times New Roman" w:hAnsi="Times New Roman" w:cs="Times New Roman"/>
              </w:rPr>
            </w:pPr>
            <w:r w:rsidRPr="001B64DB">
              <w:rPr>
                <w:rFonts w:ascii="Times New Roman" w:hAnsi="Times New Roman" w:cs="Times New Roman"/>
              </w:rPr>
              <w:t>05/05/2020</w:t>
            </w:r>
          </w:p>
        </w:tc>
      </w:tr>
      <w:tr w:rsidR="00DB6C4A" w:rsidRPr="001B64DB" w14:paraId="4FF9450D" w14:textId="77777777" w:rsidTr="00C868B2">
        <w:trPr>
          <w:jc w:val="center"/>
        </w:trPr>
        <w:tc>
          <w:tcPr>
            <w:tcW w:w="3505" w:type="dxa"/>
          </w:tcPr>
          <w:p w14:paraId="580B7A3C" w14:textId="2A067460" w:rsidR="00DB6C4A" w:rsidRPr="001B64DB" w:rsidRDefault="00DB6C4A" w:rsidP="00C868B2">
            <w:pPr>
              <w:rPr>
                <w:rFonts w:ascii="Times New Roman" w:hAnsi="Times New Roman" w:cs="Times New Roman"/>
              </w:rPr>
            </w:pPr>
            <w:r w:rsidRPr="001B64DB">
              <w:rPr>
                <w:rFonts w:ascii="Times New Roman" w:hAnsi="Times New Roman" w:cs="Times New Roman"/>
              </w:rPr>
              <w:t>Peer Assessment</w:t>
            </w:r>
          </w:p>
        </w:tc>
        <w:tc>
          <w:tcPr>
            <w:tcW w:w="2340" w:type="dxa"/>
          </w:tcPr>
          <w:p w14:paraId="4B5D28F6" w14:textId="71A6AED1" w:rsidR="00DB6C4A" w:rsidRPr="001B64DB" w:rsidRDefault="00C868B2" w:rsidP="00C868B2">
            <w:pPr>
              <w:rPr>
                <w:rFonts w:ascii="Times New Roman" w:hAnsi="Times New Roman" w:cs="Times New Roman"/>
              </w:rPr>
            </w:pPr>
            <w:r w:rsidRPr="001B64DB">
              <w:rPr>
                <w:rFonts w:ascii="Times New Roman" w:hAnsi="Times New Roman" w:cs="Times New Roman"/>
              </w:rPr>
              <w:t>05/05/2020</w:t>
            </w:r>
          </w:p>
        </w:tc>
      </w:tr>
    </w:tbl>
    <w:p w14:paraId="3F68BDFF" w14:textId="77777777" w:rsidR="00DB6C4A" w:rsidRPr="001B64DB" w:rsidRDefault="00DB6C4A" w:rsidP="00DB6C4A">
      <w:pPr>
        <w:jc w:val="center"/>
        <w:rPr>
          <w:rFonts w:ascii="Times New Roman" w:hAnsi="Times New Roman" w:cs="Times New Roman"/>
          <w:b/>
          <w:bCs/>
        </w:rPr>
      </w:pPr>
    </w:p>
    <w:sectPr w:rsidR="00DB6C4A" w:rsidRPr="001B64DB">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xwell Polley" w:date="2020-02-19T21:33:00Z" w:initials="MP">
    <w:p w14:paraId="764FCAEC" w14:textId="50D4E5CD" w:rsidR="00845467" w:rsidRDefault="00845467">
      <w:pPr>
        <w:pStyle w:val="CommentText"/>
      </w:pPr>
      <w:r>
        <w:rPr>
          <w:rStyle w:val="CommentReference"/>
        </w:rPr>
        <w:annotationRef/>
      </w:r>
      <w:r>
        <w:t>[ALL] Create and detail new scenarios</w:t>
      </w:r>
    </w:p>
  </w:comment>
  <w:comment w:id="2" w:author="Maxwell Polley" w:date="2020-02-19T21:17:00Z" w:initials="MP">
    <w:p w14:paraId="57EC70AC" w14:textId="66FC40D3" w:rsidR="00772488" w:rsidRDefault="00772488">
      <w:pPr>
        <w:pStyle w:val="CommentText"/>
      </w:pPr>
      <w:r>
        <w:rPr>
          <w:rStyle w:val="CommentReference"/>
        </w:rPr>
        <w:annotationRef/>
      </w:r>
      <w:r w:rsidR="00845467">
        <w:t>[Max] Detail scenarios for 3 and 5</w:t>
      </w:r>
    </w:p>
  </w:comment>
  <w:comment w:id="3" w:author="Maxwell Polley" w:date="2020-02-19T21:16:00Z" w:initials="MP">
    <w:p w14:paraId="455C54CA" w14:textId="66EA2A58" w:rsidR="00772488" w:rsidRDefault="00772488">
      <w:pPr>
        <w:pStyle w:val="CommentText"/>
      </w:pPr>
      <w:r>
        <w:rPr>
          <w:rStyle w:val="CommentReference"/>
        </w:rPr>
        <w:annotationRef/>
      </w:r>
      <w:r>
        <w:t>May need to re-think</w:t>
      </w:r>
    </w:p>
  </w:comment>
  <w:comment w:id="4" w:author="Maxwell Polley" w:date="2020-02-19T21:36:00Z" w:initials="MP">
    <w:p w14:paraId="1C71E066" w14:textId="01AFEF62" w:rsidR="00531B57" w:rsidRDefault="00531B57">
      <w:pPr>
        <w:pStyle w:val="CommentText"/>
      </w:pPr>
      <w:r>
        <w:rPr>
          <w:rStyle w:val="CommentReference"/>
        </w:rPr>
        <w:annotationRef/>
      </w:r>
      <w:r>
        <w:t>[MAX] Readjust this Scenario</w:t>
      </w:r>
    </w:p>
  </w:comment>
  <w:comment w:id="5" w:author="Maxwell Polley" w:date="2020-02-19T21:44:00Z" w:initials="MP">
    <w:p w14:paraId="18FAE4E2" w14:textId="073293DA" w:rsidR="00531B57" w:rsidRDefault="00531B57">
      <w:pPr>
        <w:pStyle w:val="CommentText"/>
      </w:pPr>
      <w:r>
        <w:rPr>
          <w:rStyle w:val="CommentReference"/>
        </w:rPr>
        <w:annotationRef/>
      </w:r>
      <w:r>
        <w:t>[MAX] Adjust this scenario</w:t>
      </w:r>
    </w:p>
  </w:comment>
  <w:comment w:id="6" w:author="Maxwell Polley" w:date="2020-02-19T21:19:00Z" w:initials="MP">
    <w:p w14:paraId="50596ABA" w14:textId="2A191CCC" w:rsidR="00772488" w:rsidRDefault="00772488">
      <w:pPr>
        <w:pStyle w:val="CommentText"/>
      </w:pPr>
      <w:r>
        <w:rPr>
          <w:rStyle w:val="CommentReference"/>
        </w:rPr>
        <w:annotationRef/>
      </w:r>
      <w:r w:rsidR="00531B57">
        <w:t xml:space="preserve">[BILL] </w:t>
      </w:r>
      <w:r>
        <w:t>Add steps on refueling, rearming, etc. More about sustainment</w:t>
      </w:r>
    </w:p>
  </w:comment>
  <w:comment w:id="7" w:author="Maxwell Polley" w:date="2020-02-19T21:45:00Z" w:initials="MP">
    <w:p w14:paraId="30E065A7" w14:textId="005326F9" w:rsidR="00531B57" w:rsidRDefault="00531B57">
      <w:pPr>
        <w:pStyle w:val="CommentText"/>
      </w:pPr>
      <w:r>
        <w:rPr>
          <w:rStyle w:val="CommentReference"/>
        </w:rPr>
        <w:annotationRef/>
      </w:r>
      <w:r w:rsidR="004158F2">
        <w:t>[JOE] Add User Needs Section</w:t>
      </w:r>
    </w:p>
  </w:comment>
  <w:comment w:id="8" w:author="Maxwell Polley" w:date="2020-02-19T21:45:00Z" w:initials="MP">
    <w:p w14:paraId="110AD0F6" w14:textId="39505455" w:rsidR="004158F2" w:rsidRDefault="004158F2">
      <w:pPr>
        <w:pStyle w:val="CommentText"/>
      </w:pPr>
      <w:r>
        <w:rPr>
          <w:rStyle w:val="CommentReference"/>
        </w:rPr>
        <w:annotationRef/>
      </w:r>
      <w:r>
        <w:t>[ALL] Read through requirements and not anything suspicious</w:t>
      </w:r>
    </w:p>
  </w:comment>
  <w:comment w:id="9" w:author="Maxwell Polley" w:date="2020-02-16T17:56:00Z" w:initials="MP">
    <w:p w14:paraId="40878E94" w14:textId="1DE55F1A" w:rsidR="00E238E4" w:rsidRDefault="00E238E4">
      <w:pPr>
        <w:pStyle w:val="CommentText"/>
      </w:pPr>
      <w:r>
        <w:rPr>
          <w:rStyle w:val="CommentReference"/>
        </w:rPr>
        <w:annotationRef/>
      </w:r>
      <w:r>
        <w:t>This requirement seems off. Not sure what it is</w:t>
      </w:r>
    </w:p>
  </w:comment>
  <w:comment w:id="10" w:author="Bill Symolon" w:date="2020-02-18T21:45:00Z" w:initials="BS">
    <w:p w14:paraId="5528822C" w14:textId="30AC1B4F" w:rsidR="00E238E4" w:rsidRDefault="00E238E4">
      <w:pPr>
        <w:pStyle w:val="CommentText"/>
      </w:pPr>
      <w:r>
        <w:rPr>
          <w:rStyle w:val="CommentReference"/>
        </w:rPr>
        <w:annotationRef/>
      </w:r>
      <w:r>
        <w:t>Basically, the system needs to be able to engage up to four dismounted targets simultaneously; assumes that the targets will be separated by no more than 20 meters and up to 250m away from the vehicle.  System needs to suppress or neutralize the targets (not necessarily destroy them).</w:t>
      </w:r>
    </w:p>
  </w:comment>
  <w:comment w:id="11" w:author="Patton, Ryan" w:date="2020-02-25T17:01:00Z" w:initials="PR">
    <w:p w14:paraId="6E24B447" w14:textId="14660639" w:rsidR="00792385" w:rsidRDefault="00792385">
      <w:pPr>
        <w:pStyle w:val="CommentText"/>
      </w:pPr>
      <w:r>
        <w:rPr>
          <w:rStyle w:val="CommentReference"/>
        </w:rPr>
        <w:annotationRef/>
      </w:r>
      <w:r>
        <w:t>Could maybe define light-armored quantitatively</w:t>
      </w:r>
    </w:p>
  </w:comment>
  <w:comment w:id="12" w:author="Maxwell Polley" w:date="2020-02-16T17:53:00Z" w:initials="MP">
    <w:p w14:paraId="54DC2CA7" w14:textId="77777777" w:rsidR="00E238E4" w:rsidRDefault="00E238E4">
      <w:pPr>
        <w:pStyle w:val="CommentText"/>
      </w:pPr>
      <w:r>
        <w:rPr>
          <w:rStyle w:val="CommentReference"/>
        </w:rPr>
        <w:annotationRef/>
      </w:r>
      <w:r>
        <w:t>Person seems to ambiguous</w:t>
      </w:r>
    </w:p>
  </w:comment>
  <w:comment w:id="13" w:author="Bill Symolon" w:date="2020-02-18T21:08:00Z" w:initials="BS">
    <w:p w14:paraId="09723AAB" w14:textId="6CFEC92F" w:rsidR="00E238E4" w:rsidRDefault="00E238E4">
      <w:pPr>
        <w:pStyle w:val="CommentText"/>
      </w:pPr>
      <w:r>
        <w:rPr>
          <w:rStyle w:val="CommentReference"/>
        </w:rPr>
        <w:annotationRef/>
      </w:r>
      <w:r>
        <w:rPr>
          <w:rStyle w:val="CommentReference"/>
        </w:rPr>
        <w:t>In this context, ‘person’ refers to infantry as opposed to a vehicle target.  ‘Identified’ implies hostile.  Add ‘identified’ to 1.10a</w:t>
      </w:r>
    </w:p>
  </w:comment>
  <w:comment w:id="17" w:author="Bill Symolon" w:date="2020-02-18T21:56:00Z" w:initials="BS">
    <w:p w14:paraId="55A0853B" w14:textId="6249E47F" w:rsidR="00E238E4" w:rsidRDefault="00E238E4">
      <w:pPr>
        <w:pStyle w:val="CommentText"/>
      </w:pPr>
      <w:r>
        <w:rPr>
          <w:rStyle w:val="CommentReference"/>
        </w:rPr>
        <w:annotationRef/>
      </w:r>
      <w:r>
        <w:t>Clarify with the customer if there’s a requirement to traverse slopes laterally (i.e. how far does the vehicle need to be able to tip without rolling?)   15 degrees is fairly standard</w:t>
      </w:r>
    </w:p>
  </w:comment>
  <w:comment w:id="18" w:author="Bill Symolon" w:date="2020-02-18T21:56:00Z" w:initials="BS">
    <w:p w14:paraId="25E83C4E" w14:textId="77777777" w:rsidR="00380290" w:rsidRDefault="00380290" w:rsidP="00380290">
      <w:pPr>
        <w:pStyle w:val="CommentText"/>
      </w:pPr>
      <w:r>
        <w:rPr>
          <w:rStyle w:val="CommentReference"/>
        </w:rPr>
        <w:annotationRef/>
      </w:r>
      <w:r>
        <w:t>Clarify with the customer if there’s a requirement to traverse slopes laterally (i.e. how far does the vehicle need to be able to tip without rolling?)   15 degrees is fairly standard</w:t>
      </w:r>
    </w:p>
  </w:comment>
  <w:comment w:id="19" w:author="Bill Symolon" w:date="2020-02-18T21:58:00Z" w:initials="BS">
    <w:p w14:paraId="47CFBE5E" w14:textId="002220B7" w:rsidR="00E238E4" w:rsidRDefault="00E238E4">
      <w:pPr>
        <w:pStyle w:val="CommentText"/>
      </w:pPr>
      <w:r>
        <w:rPr>
          <w:rStyle w:val="CommentReference"/>
        </w:rPr>
        <w:annotationRef/>
      </w:r>
      <w:r>
        <w:t>Is there a requirement for a certain percentage of speed at higher sea states (similar to 3.08)?</w:t>
      </w:r>
    </w:p>
  </w:comment>
  <w:comment w:id="22" w:author="Maxwell Polley" w:date="2020-02-16T16:44:00Z" w:initials="MP">
    <w:p w14:paraId="1DA9D684" w14:textId="77777777" w:rsidR="00E238E4" w:rsidRDefault="00E238E4">
      <w:pPr>
        <w:pStyle w:val="CommentText"/>
      </w:pPr>
      <w:r>
        <w:rPr>
          <w:rStyle w:val="CommentReference"/>
        </w:rPr>
        <w:annotationRef/>
      </w:r>
      <w:r>
        <w:t>Should probably reference LHD</w:t>
      </w:r>
    </w:p>
  </w:comment>
  <w:comment w:id="23" w:author="Maxwell Polley" w:date="2020-02-16T17:50:00Z" w:initials="MP">
    <w:p w14:paraId="17975A40" w14:textId="77777777" w:rsidR="00E238E4" w:rsidRDefault="00E238E4">
      <w:pPr>
        <w:pStyle w:val="CommentText"/>
      </w:pPr>
      <w:r>
        <w:rPr>
          <w:rStyle w:val="CommentReference"/>
        </w:rPr>
        <w:annotationRef/>
      </w:r>
      <w:r>
        <w:t>Vague</w:t>
      </w:r>
    </w:p>
  </w:comment>
  <w:comment w:id="24" w:author="Bill Symolon" w:date="2020-02-18T22:04:00Z" w:initials="BS">
    <w:p w14:paraId="00A6563C" w14:textId="6C2D42FE" w:rsidR="00E238E4" w:rsidRDefault="00E238E4">
      <w:pPr>
        <w:pStyle w:val="CommentText"/>
      </w:pPr>
      <w:r>
        <w:rPr>
          <w:rStyle w:val="CommentReference"/>
        </w:rPr>
        <w:annotationRef/>
      </w:r>
      <w:r>
        <w:t>There will need to be a range of possible values here.  At some point (5-15 minutes) most location data becomes so stale that it’s not helpful and just becomes screen clutter.</w:t>
      </w:r>
    </w:p>
  </w:comment>
  <w:comment w:id="25" w:author="Bill Symolon" w:date="2020-02-18T22:07:00Z" w:initials="BS">
    <w:p w14:paraId="1F700070" w14:textId="64F82A52" w:rsidR="00E238E4" w:rsidRDefault="00E238E4">
      <w:pPr>
        <w:pStyle w:val="CommentText"/>
      </w:pPr>
      <w:r>
        <w:rPr>
          <w:rStyle w:val="CommentReference"/>
        </w:rPr>
        <w:annotationRef/>
      </w:r>
      <w:r>
        <w:t xml:space="preserve">Is it just detect and warn or also protect?  Does the vehicle need filters, overpressure capability, connections for crew protective masks, </w:t>
      </w:r>
      <w:proofErr w:type="spellStart"/>
      <w:r>
        <w:t>etc</w:t>
      </w:r>
      <w:proofErr w:type="spellEnd"/>
      <w:r>
        <w:t>?</w:t>
      </w:r>
    </w:p>
  </w:comment>
  <w:comment w:id="28" w:author="Maxwell Polley" w:date="2020-02-16T17:48:00Z" w:initials="MP">
    <w:p w14:paraId="246E09FD" w14:textId="77777777" w:rsidR="00E238E4" w:rsidRDefault="00E238E4">
      <w:pPr>
        <w:pStyle w:val="CommentText"/>
      </w:pPr>
      <w:r>
        <w:rPr>
          <w:rStyle w:val="CommentReference"/>
        </w:rPr>
        <w:annotationRef/>
      </w:r>
      <w:r>
        <w:t>Vague</w:t>
      </w:r>
    </w:p>
  </w:comment>
  <w:comment w:id="29" w:author="Bill Symolon" w:date="2020-02-18T21:10:00Z" w:initials="BS">
    <w:p w14:paraId="05790D95" w14:textId="26DC77E8" w:rsidR="00E238E4" w:rsidRDefault="00E238E4">
      <w:pPr>
        <w:pStyle w:val="CommentText"/>
      </w:pPr>
      <w:r>
        <w:rPr>
          <w:rStyle w:val="CommentReference"/>
        </w:rPr>
        <w:annotationRef/>
      </w:r>
      <w:r>
        <w:t>Implies short-range LOS, hand-held radios</w:t>
      </w:r>
    </w:p>
  </w:comment>
  <w:comment w:id="30" w:author="Bill Symolon" w:date="2020-02-18T22:33:00Z" w:initials="BS">
    <w:p w14:paraId="0129C7DC" w14:textId="6CAD9BB7" w:rsidR="00E238E4" w:rsidRDefault="00E238E4">
      <w:pPr>
        <w:pStyle w:val="CommentText"/>
      </w:pPr>
      <w:r>
        <w:rPr>
          <w:rStyle w:val="CommentReference"/>
        </w:rPr>
        <w:annotationRef/>
      </w:r>
      <w:r>
        <w:t>This might answer my question from 5.06.</w:t>
      </w:r>
    </w:p>
  </w:comment>
  <w:comment w:id="35" w:author="Maxwell Polley" w:date="2020-02-16T17:46:00Z" w:initials="MP">
    <w:p w14:paraId="2C82065A" w14:textId="77777777" w:rsidR="00E238E4" w:rsidRDefault="00E238E4">
      <w:pPr>
        <w:pStyle w:val="CommentText"/>
      </w:pPr>
      <w:r>
        <w:rPr>
          <w:rStyle w:val="CommentReference"/>
        </w:rPr>
        <w:annotationRef/>
      </w:r>
      <w:r>
        <w:t>Subjective</w:t>
      </w:r>
    </w:p>
  </w:comment>
  <w:comment w:id="36" w:author="Bill Symolon" w:date="2020-02-18T22:09:00Z" w:initials="BS">
    <w:p w14:paraId="5691BD0F" w14:textId="5C65D93F" w:rsidR="00E238E4" w:rsidRDefault="00E238E4">
      <w:pPr>
        <w:pStyle w:val="CommentText"/>
      </w:pPr>
      <w:r>
        <w:rPr>
          <w:rStyle w:val="CommentReference"/>
        </w:rPr>
        <w:annotationRef/>
      </w:r>
      <w:r>
        <w:t>Agreed.  Does the vehicle need to produce its own IR light or is it expected to operate via ambient light only (not realistic if ‘pitch darkness’ truly means no ambient light)?</w:t>
      </w:r>
    </w:p>
  </w:comment>
  <w:comment w:id="37" w:author="Maxwell Polley" w:date="2020-02-19T20:50:00Z" w:initials="MP">
    <w:p w14:paraId="5B22CFC6" w14:textId="6719FFDE" w:rsidR="006B0393" w:rsidRDefault="006B0393">
      <w:pPr>
        <w:pStyle w:val="CommentText"/>
      </w:pPr>
      <w:r>
        <w:rPr>
          <w:rStyle w:val="CommentReference"/>
        </w:rPr>
        <w:annotationRef/>
      </w:r>
      <w:r>
        <w:t>Look at more available technology for requirement guidance. May include looking at similar requirements.</w:t>
      </w:r>
    </w:p>
  </w:comment>
  <w:comment w:id="38" w:author="Maxwell Polley" w:date="2020-02-16T17:46:00Z" w:initials="MP">
    <w:p w14:paraId="133A8390" w14:textId="77777777" w:rsidR="00E238E4" w:rsidRDefault="00E238E4">
      <w:pPr>
        <w:pStyle w:val="CommentText"/>
      </w:pPr>
      <w:r>
        <w:rPr>
          <w:rStyle w:val="CommentReference"/>
        </w:rPr>
        <w:annotationRef/>
      </w:r>
      <w:r>
        <w:t>Subjective</w:t>
      </w:r>
    </w:p>
  </w:comment>
  <w:comment w:id="39" w:author="Bill Symolon" w:date="2020-02-18T22:11:00Z" w:initials="BS">
    <w:p w14:paraId="4A4C2366" w14:textId="55A9F44F" w:rsidR="00E238E4" w:rsidRDefault="00E238E4">
      <w:pPr>
        <w:pStyle w:val="CommentText"/>
      </w:pPr>
      <w:r>
        <w:rPr>
          <w:rStyle w:val="CommentReference"/>
        </w:rPr>
        <w:annotationRef/>
      </w:r>
      <w:r>
        <w:t>I assume this means that the sensors will need to have glare reducing filters but we should probably clarify with the customer.</w:t>
      </w:r>
    </w:p>
  </w:comment>
  <w:comment w:id="40" w:author="Maxwell Polley" w:date="2020-02-19T20:51:00Z" w:initials="MP">
    <w:p w14:paraId="04C5CB87" w14:textId="457ECBCD" w:rsidR="006B0393" w:rsidRDefault="006B0393">
      <w:pPr>
        <w:pStyle w:val="CommentText"/>
      </w:pPr>
      <w:r>
        <w:rPr>
          <w:rStyle w:val="CommentReference"/>
        </w:rPr>
        <w:annotationRef/>
      </w:r>
      <w:r>
        <w:t>Look at more available technology for requirement guidance. May include looking at similar requirements.</w:t>
      </w:r>
    </w:p>
  </w:comment>
  <w:comment w:id="48" w:author="Bill Symolon" w:date="2020-02-18T22:12:00Z" w:initials="BS">
    <w:p w14:paraId="740E4CD1" w14:textId="16982A74" w:rsidR="00E238E4" w:rsidRDefault="00E238E4">
      <w:pPr>
        <w:pStyle w:val="CommentText"/>
      </w:pPr>
      <w:r>
        <w:rPr>
          <w:rStyle w:val="CommentReference"/>
        </w:rPr>
        <w:annotationRef/>
      </w:r>
      <w:r>
        <w:t>This conflicts with 1.08a and 1.09a that require the system to destroy 4 vehicles and/or boats within 60 seconds.</w:t>
      </w:r>
    </w:p>
  </w:comment>
  <w:comment w:id="55" w:author="Maxwell Polley" w:date="2020-02-16T17:44:00Z" w:initials="MP">
    <w:p w14:paraId="46D5EF1F" w14:textId="77777777" w:rsidR="00E238E4" w:rsidRDefault="00E238E4">
      <w:pPr>
        <w:pStyle w:val="CommentText"/>
      </w:pPr>
      <w:r>
        <w:rPr>
          <w:rStyle w:val="CommentReference"/>
        </w:rPr>
        <w:annotationRef/>
      </w:r>
      <w:r>
        <w:t>See 10.08</w:t>
      </w:r>
    </w:p>
  </w:comment>
  <w:comment w:id="60" w:author="Maxwell Polley" w:date="2020-02-16T17:44:00Z" w:initials="MP">
    <w:p w14:paraId="184360DD" w14:textId="77777777" w:rsidR="00E238E4" w:rsidRDefault="00E238E4">
      <w:pPr>
        <w:pStyle w:val="CommentText"/>
      </w:pPr>
      <w:r>
        <w:rPr>
          <w:rStyle w:val="CommentReference"/>
        </w:rPr>
        <w:annotationRef/>
      </w:r>
      <w:r>
        <w:t>Need to address the redundancy between 10.08 and 10.03</w:t>
      </w:r>
    </w:p>
  </w:comment>
  <w:comment w:id="61" w:author="Bill Symolon" w:date="2020-02-18T22:15:00Z" w:initials="BS">
    <w:p w14:paraId="66A15285" w14:textId="6C618629" w:rsidR="00E238E4" w:rsidRDefault="00E238E4">
      <w:pPr>
        <w:pStyle w:val="CommentText"/>
      </w:pPr>
      <w:r>
        <w:rPr>
          <w:rStyle w:val="CommentReference"/>
        </w:rPr>
        <w:annotationRef/>
      </w:r>
      <w:r>
        <w:t>Agree we need to clarify, but I don’t think this conflicts with 10.03.  I think 10.03 is meant to unload an infantry squad from the troop compartment under combat conditions.  10.08 talks about evacuating all occupants (vehicle crew included) in the event of an emergency.</w:t>
      </w:r>
    </w:p>
  </w:comment>
  <w:comment w:id="62" w:author="Bill Symolon" w:date="2020-02-18T22:19:00Z" w:initials="BS">
    <w:p w14:paraId="7464CF0C" w14:textId="7CF255A2" w:rsidR="00E238E4" w:rsidRDefault="00E238E4">
      <w:pPr>
        <w:pStyle w:val="CommentText"/>
      </w:pPr>
      <w:r>
        <w:rPr>
          <w:rStyle w:val="CommentReference"/>
        </w:rPr>
        <w:annotationRef/>
      </w:r>
      <w:r>
        <w:t>Is this only the vehicle crew or does it include the transported troops as well?  8 people seated with all their equipment take up much less space than 8 people lying down.</w:t>
      </w:r>
    </w:p>
  </w:comment>
  <w:comment w:id="64" w:author="Bill Symolon" w:date="2020-02-18T22:21:00Z" w:initials="BS">
    <w:p w14:paraId="77CC1DB6" w14:textId="2D9BC8F4" w:rsidR="00E238E4" w:rsidRDefault="00E238E4">
      <w:pPr>
        <w:pStyle w:val="CommentText"/>
      </w:pPr>
      <w:r>
        <w:rPr>
          <w:rStyle w:val="CommentReference"/>
        </w:rPr>
        <w:annotationRef/>
      </w:r>
      <w:r>
        <w:t>I’m concerned about this requirement potentially delaying vehicle motion in an emergency and/or combat situation.  Perhaps biometrics would be faster than entering a code?</w:t>
      </w:r>
    </w:p>
  </w:comment>
  <w:comment w:id="67" w:author="Maxwell Polley" w:date="2020-02-16T17:55:00Z" w:initials="MP">
    <w:p w14:paraId="71083C7C" w14:textId="3FFF704B" w:rsidR="00E238E4" w:rsidRDefault="00E238E4">
      <w:pPr>
        <w:pStyle w:val="CommentText"/>
      </w:pPr>
      <w:r>
        <w:rPr>
          <w:rStyle w:val="CommentReference"/>
        </w:rPr>
        <w:annotationRef/>
      </w:r>
      <w:r w:rsidR="004158F2">
        <w:t>[ALL] Find unique Candidate Solutions to add to the proposal</w:t>
      </w:r>
    </w:p>
  </w:comment>
  <w:comment w:id="69" w:author="Maxwell Polley" w:date="2020-02-19T21:47:00Z" w:initials="MP">
    <w:p w14:paraId="4583BD7F" w14:textId="275AEE7A" w:rsidR="004158F2" w:rsidRDefault="004158F2">
      <w:pPr>
        <w:pStyle w:val="CommentText"/>
      </w:pPr>
      <w:r>
        <w:rPr>
          <w:rStyle w:val="CommentReference"/>
        </w:rPr>
        <w:annotationRef/>
      </w:r>
      <w:r>
        <w:t>[MAX] Add more information</w:t>
      </w:r>
    </w:p>
  </w:comment>
  <w:comment w:id="70" w:author="Maxwell Polley" w:date="2020-02-19T21:47:00Z" w:initials="MP">
    <w:p w14:paraId="667B7D42" w14:textId="114F0027" w:rsidR="004158F2" w:rsidRDefault="004158F2">
      <w:pPr>
        <w:pStyle w:val="CommentText"/>
      </w:pPr>
      <w:r>
        <w:rPr>
          <w:rStyle w:val="CommentReference"/>
        </w:rPr>
        <w:annotationRef/>
      </w:r>
      <w:r>
        <w:t>[ALL] Develop ideas that we could possibly paste or combine to make this section</w:t>
      </w:r>
    </w:p>
  </w:comment>
  <w:comment w:id="71" w:author="Maxwell Polley" w:date="2020-02-19T21:47:00Z" w:initials="MP">
    <w:p w14:paraId="1EC59743" w14:textId="5D0FE6E7" w:rsidR="004158F2" w:rsidRDefault="004158F2">
      <w:pPr>
        <w:pStyle w:val="CommentText"/>
      </w:pPr>
      <w:r>
        <w:rPr>
          <w:rStyle w:val="CommentReference"/>
        </w:rPr>
        <w:annotationRef/>
      </w:r>
      <w:r>
        <w:t>[ALL] Be on the lookout for any thing you want to be in charge of</w:t>
      </w:r>
    </w:p>
  </w:comment>
  <w:comment w:id="73" w:author="Maxwell Polley" w:date="2020-02-19T21:48:00Z" w:initials="MP">
    <w:p w14:paraId="461A114C" w14:textId="7422FABD" w:rsidR="004158F2" w:rsidRDefault="004158F2">
      <w:pPr>
        <w:pStyle w:val="CommentText"/>
      </w:pPr>
      <w:r>
        <w:rPr>
          <w:rStyle w:val="CommentReference"/>
        </w:rPr>
        <w:annotationRef/>
      </w:r>
      <w:r>
        <w:t>[MAX] Fill this out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FCAEC" w15:done="0"/>
  <w15:commentEx w15:paraId="57EC70AC" w15:done="0"/>
  <w15:commentEx w15:paraId="455C54CA" w15:done="0"/>
  <w15:commentEx w15:paraId="1C71E066" w15:done="0"/>
  <w15:commentEx w15:paraId="18FAE4E2" w15:done="0"/>
  <w15:commentEx w15:paraId="50596ABA" w15:done="0"/>
  <w15:commentEx w15:paraId="30E065A7" w15:done="0"/>
  <w15:commentEx w15:paraId="110AD0F6" w15:done="0"/>
  <w15:commentEx w15:paraId="40878E94" w15:done="1"/>
  <w15:commentEx w15:paraId="5528822C" w15:paraIdParent="40878E94" w15:done="1"/>
  <w15:commentEx w15:paraId="6E24B447" w15:done="0"/>
  <w15:commentEx w15:paraId="54DC2CA7" w15:done="1"/>
  <w15:commentEx w15:paraId="09723AAB" w15:paraIdParent="54DC2CA7" w15:done="1"/>
  <w15:commentEx w15:paraId="55A0853B" w15:done="1"/>
  <w15:commentEx w15:paraId="25E83C4E" w15:done="1"/>
  <w15:commentEx w15:paraId="47CFBE5E" w15:done="1"/>
  <w15:commentEx w15:paraId="1DA9D684" w15:done="1"/>
  <w15:commentEx w15:paraId="17975A40" w15:done="0"/>
  <w15:commentEx w15:paraId="00A6563C" w15:paraIdParent="17975A40" w15:done="0"/>
  <w15:commentEx w15:paraId="1F700070" w15:done="1"/>
  <w15:commentEx w15:paraId="246E09FD" w15:done="1"/>
  <w15:commentEx w15:paraId="05790D95" w15:paraIdParent="246E09FD" w15:done="1"/>
  <w15:commentEx w15:paraId="0129C7DC" w15:done="1"/>
  <w15:commentEx w15:paraId="2C82065A" w15:done="0"/>
  <w15:commentEx w15:paraId="5691BD0F" w15:paraIdParent="2C82065A" w15:done="0"/>
  <w15:commentEx w15:paraId="5B22CFC6" w15:paraIdParent="2C82065A" w15:done="0"/>
  <w15:commentEx w15:paraId="133A8390" w15:done="0"/>
  <w15:commentEx w15:paraId="4A4C2366" w15:paraIdParent="133A8390" w15:done="0"/>
  <w15:commentEx w15:paraId="04C5CB87" w15:paraIdParent="133A8390" w15:done="0"/>
  <w15:commentEx w15:paraId="740E4CD1" w15:done="1"/>
  <w15:commentEx w15:paraId="46D5EF1F" w15:done="1"/>
  <w15:commentEx w15:paraId="184360DD" w15:done="1"/>
  <w15:commentEx w15:paraId="66A15285" w15:paraIdParent="184360DD" w15:done="1"/>
  <w15:commentEx w15:paraId="7464CF0C" w15:done="1"/>
  <w15:commentEx w15:paraId="77CC1DB6" w15:done="1"/>
  <w15:commentEx w15:paraId="71083C7C" w15:done="0"/>
  <w15:commentEx w15:paraId="4583BD7F" w15:done="0"/>
  <w15:commentEx w15:paraId="667B7D42" w15:done="0"/>
  <w15:commentEx w15:paraId="1EC59743" w15:done="0"/>
  <w15:commentEx w15:paraId="461A11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4FCAEC" w16cid:durableId="21F82839"/>
  <w16cid:commentId w16cid:paraId="57EC70AC" w16cid:durableId="21F82479"/>
  <w16cid:commentId w16cid:paraId="455C54CA" w16cid:durableId="21F82445"/>
  <w16cid:commentId w16cid:paraId="1C71E066" w16cid:durableId="21F828CB"/>
  <w16cid:commentId w16cid:paraId="18FAE4E2" w16cid:durableId="21F82AB9"/>
  <w16cid:commentId w16cid:paraId="50596ABA" w16cid:durableId="21F824F0"/>
  <w16cid:commentId w16cid:paraId="30E065A7" w16cid:durableId="21F82AFD"/>
  <w16cid:commentId w16cid:paraId="110AD0F6" w16cid:durableId="21F82B0F"/>
  <w16cid:commentId w16cid:paraId="40878E94" w16cid:durableId="21F400CE"/>
  <w16cid:commentId w16cid:paraId="5528822C" w16cid:durableId="21F6D98D"/>
  <w16cid:commentId w16cid:paraId="54DC2CA7" w16cid:durableId="21F40004"/>
  <w16cid:commentId w16cid:paraId="09723AAB" w16cid:durableId="21F6D0B3"/>
  <w16cid:commentId w16cid:paraId="55A0853B" w16cid:durableId="21F6DC1A"/>
  <w16cid:commentId w16cid:paraId="47CFBE5E" w16cid:durableId="21F6DC8C"/>
  <w16cid:commentId w16cid:paraId="1DA9D684" w16cid:durableId="21F3EFF6"/>
  <w16cid:commentId w16cid:paraId="17975A40" w16cid:durableId="21F3FF82"/>
  <w16cid:commentId w16cid:paraId="00A6563C" w16cid:durableId="21F6DDDC"/>
  <w16cid:commentId w16cid:paraId="1F700070" w16cid:durableId="21F6DEB7"/>
  <w16cid:commentId w16cid:paraId="246E09FD" w16cid:durableId="21F3FEDE"/>
  <w16cid:commentId w16cid:paraId="05790D95" w16cid:durableId="21F6D160"/>
  <w16cid:commentId w16cid:paraId="0129C7DC" w16cid:durableId="21F6E4AF"/>
  <w16cid:commentId w16cid:paraId="2C82065A" w16cid:durableId="21F3FE88"/>
  <w16cid:commentId w16cid:paraId="5691BD0F" w16cid:durableId="21F6DF37"/>
  <w16cid:commentId w16cid:paraId="5B22CFC6" w16cid:durableId="21F81E17"/>
  <w16cid:commentId w16cid:paraId="133A8390" w16cid:durableId="21F3FE7E"/>
  <w16cid:commentId w16cid:paraId="4A4C2366" w16cid:durableId="21F6DFAB"/>
  <w16cid:commentId w16cid:paraId="04C5CB87" w16cid:durableId="21F81E43"/>
  <w16cid:commentId w16cid:paraId="740E4CD1" w16cid:durableId="21F6DFE6"/>
  <w16cid:commentId w16cid:paraId="46D5EF1F" w16cid:durableId="21F3FE13"/>
  <w16cid:commentId w16cid:paraId="184360DD" w16cid:durableId="21F3FDF2"/>
  <w16cid:commentId w16cid:paraId="66A15285" w16cid:durableId="21F6E08B"/>
  <w16cid:commentId w16cid:paraId="7464CF0C" w16cid:durableId="21F6E179"/>
  <w16cid:commentId w16cid:paraId="77CC1DB6" w16cid:durableId="21F6E1D1"/>
  <w16cid:commentId w16cid:paraId="71083C7C" w16cid:durableId="21F40090"/>
  <w16cid:commentId w16cid:paraId="4583BD7F" w16cid:durableId="21F82B5C"/>
  <w16cid:commentId w16cid:paraId="667B7D42" w16cid:durableId="21F82B6D"/>
  <w16cid:commentId w16cid:paraId="1EC59743" w16cid:durableId="21F82B8A"/>
  <w16cid:commentId w16cid:paraId="461A114C" w16cid:durableId="21F82B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EBEB8" w14:textId="77777777" w:rsidR="00890EF1" w:rsidRDefault="00890EF1" w:rsidP="00A8095B">
      <w:pPr>
        <w:spacing w:after="0" w:line="240" w:lineRule="auto"/>
      </w:pPr>
      <w:r>
        <w:separator/>
      </w:r>
    </w:p>
  </w:endnote>
  <w:endnote w:type="continuationSeparator" w:id="0">
    <w:p w14:paraId="09077540" w14:textId="77777777" w:rsidR="00890EF1" w:rsidRDefault="00890EF1" w:rsidP="00A8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948361"/>
      <w:docPartObj>
        <w:docPartGallery w:val="Page Numbers (Bottom of Page)"/>
        <w:docPartUnique/>
      </w:docPartObj>
    </w:sdtPr>
    <w:sdtEndPr>
      <w:rPr>
        <w:rFonts w:ascii="Times New Roman" w:hAnsi="Times New Roman" w:cs="Times New Roman"/>
        <w:noProof/>
      </w:rPr>
    </w:sdtEndPr>
    <w:sdtContent>
      <w:p w14:paraId="4D417DA2" w14:textId="77777777" w:rsidR="00E238E4" w:rsidRPr="00A8095B" w:rsidRDefault="00E238E4">
        <w:pPr>
          <w:pStyle w:val="Footer"/>
          <w:jc w:val="center"/>
          <w:rPr>
            <w:rFonts w:ascii="Times New Roman" w:hAnsi="Times New Roman" w:cs="Times New Roman"/>
          </w:rPr>
        </w:pPr>
        <w:r w:rsidRPr="00A8095B">
          <w:rPr>
            <w:rFonts w:ascii="Times New Roman" w:hAnsi="Times New Roman" w:cs="Times New Roman"/>
          </w:rPr>
          <w:fldChar w:fldCharType="begin"/>
        </w:r>
        <w:r w:rsidRPr="00A8095B">
          <w:rPr>
            <w:rFonts w:ascii="Times New Roman" w:hAnsi="Times New Roman" w:cs="Times New Roman"/>
          </w:rPr>
          <w:instrText xml:space="preserve"> PAGE   \* MERGEFORMAT </w:instrText>
        </w:r>
        <w:r w:rsidRPr="00A8095B">
          <w:rPr>
            <w:rFonts w:ascii="Times New Roman" w:hAnsi="Times New Roman" w:cs="Times New Roman"/>
          </w:rPr>
          <w:fldChar w:fldCharType="separate"/>
        </w:r>
        <w:r w:rsidR="00792385">
          <w:rPr>
            <w:rFonts w:ascii="Times New Roman" w:hAnsi="Times New Roman" w:cs="Times New Roman"/>
            <w:noProof/>
          </w:rPr>
          <w:t>16</w:t>
        </w:r>
        <w:r w:rsidRPr="00A8095B">
          <w:rPr>
            <w:rFonts w:ascii="Times New Roman" w:hAnsi="Times New Roman" w:cs="Times New Roman"/>
            <w:noProof/>
          </w:rPr>
          <w:fldChar w:fldCharType="end"/>
        </w:r>
      </w:p>
    </w:sdtContent>
  </w:sdt>
  <w:p w14:paraId="647D7E26" w14:textId="77777777" w:rsidR="00E238E4" w:rsidRDefault="00E23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CB579" w14:textId="77777777" w:rsidR="00890EF1" w:rsidRDefault="00890EF1" w:rsidP="00A8095B">
      <w:pPr>
        <w:spacing w:after="0" w:line="240" w:lineRule="auto"/>
      </w:pPr>
      <w:r>
        <w:separator/>
      </w:r>
    </w:p>
  </w:footnote>
  <w:footnote w:type="continuationSeparator" w:id="0">
    <w:p w14:paraId="66343AC1" w14:textId="77777777" w:rsidR="00890EF1" w:rsidRDefault="00890EF1" w:rsidP="00A809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hybridMultilevel"/>
    <w:tmpl w:val="109CF92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E"/>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B35E2A"/>
    <w:multiLevelType w:val="multilevel"/>
    <w:tmpl w:val="9D567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49A419D"/>
    <w:multiLevelType w:val="hybridMultilevel"/>
    <w:tmpl w:val="50A8A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24BDB"/>
    <w:multiLevelType w:val="hybridMultilevel"/>
    <w:tmpl w:val="87A08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4218A"/>
    <w:multiLevelType w:val="hybridMultilevel"/>
    <w:tmpl w:val="452E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C30F3"/>
    <w:multiLevelType w:val="hybridMultilevel"/>
    <w:tmpl w:val="8BFCAEF8"/>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14566CB7"/>
    <w:multiLevelType w:val="hybridMultilevel"/>
    <w:tmpl w:val="D7C6445E"/>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15:restartNumberingAfterBreak="0">
    <w:nsid w:val="152C6735"/>
    <w:multiLevelType w:val="hybridMultilevel"/>
    <w:tmpl w:val="0B3C7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B708D"/>
    <w:multiLevelType w:val="hybridMultilevel"/>
    <w:tmpl w:val="11E4B026"/>
    <w:lvl w:ilvl="0" w:tplc="5298E798">
      <w:start w:val="1"/>
      <w:numFmt w:val="decimal"/>
      <w:lvlText w:val="%1."/>
      <w:lvlJc w:val="left"/>
      <w:pPr>
        <w:ind w:left="1446" w:hanging="360"/>
      </w:pPr>
      <w:rPr>
        <w:rFonts w:asciiTheme="minorHAnsi" w:eastAsiaTheme="minorHAnsi" w:hAnsiTheme="minorHAnsi" w:cstheme="minorBidi"/>
      </w:r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0" w15:restartNumberingAfterBreak="0">
    <w:nsid w:val="16C10CDE"/>
    <w:multiLevelType w:val="multilevel"/>
    <w:tmpl w:val="9D567F40"/>
    <w:lvl w:ilvl="0">
      <w:start w:val="1"/>
      <w:numFmt w:val="decimal"/>
      <w:lvlText w:val="%1."/>
      <w:lvlJc w:val="left"/>
      <w:pPr>
        <w:ind w:left="72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12A7599"/>
    <w:multiLevelType w:val="hybridMultilevel"/>
    <w:tmpl w:val="8F3EA0CC"/>
    <w:lvl w:ilvl="0" w:tplc="0409000F">
      <w:start w:val="1"/>
      <w:numFmt w:val="decimal"/>
      <w:lvlText w:val="%1."/>
      <w:lvlJc w:val="left"/>
      <w:pPr>
        <w:ind w:left="1446" w:hanging="360"/>
      </w:p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15:restartNumberingAfterBreak="0">
    <w:nsid w:val="268F68D1"/>
    <w:multiLevelType w:val="hybridMultilevel"/>
    <w:tmpl w:val="A37C51D2"/>
    <w:lvl w:ilvl="0" w:tplc="5298E798">
      <w:start w:val="1"/>
      <w:numFmt w:val="decimal"/>
      <w:lvlText w:val="%1."/>
      <w:lvlJc w:val="left"/>
      <w:pPr>
        <w:ind w:left="1446" w:hanging="360"/>
      </w:pPr>
      <w:rPr>
        <w:rFonts w:asciiTheme="minorHAnsi" w:eastAsiaTheme="minorHAnsi" w:hAnsiTheme="minorHAnsi" w:cstheme="minorBidi"/>
      </w:r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3" w15:restartNumberingAfterBreak="0">
    <w:nsid w:val="362D1543"/>
    <w:multiLevelType w:val="hybridMultilevel"/>
    <w:tmpl w:val="CACC926E"/>
    <w:lvl w:ilvl="0" w:tplc="0409001B">
      <w:start w:val="1"/>
      <w:numFmt w:val="lowerRoman"/>
      <w:lvlText w:val="%1."/>
      <w:lvlJc w:val="right"/>
      <w:pPr>
        <w:ind w:left="216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F4501"/>
    <w:multiLevelType w:val="hybridMultilevel"/>
    <w:tmpl w:val="0AB408D4"/>
    <w:lvl w:ilvl="0" w:tplc="FFFFFFFF">
      <w:start w:val="1"/>
      <w:numFmt w:val="bullet"/>
      <w:lvlText w:val="&gt;"/>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102B3"/>
    <w:multiLevelType w:val="hybridMultilevel"/>
    <w:tmpl w:val="11E4B026"/>
    <w:lvl w:ilvl="0" w:tplc="5298E798">
      <w:start w:val="1"/>
      <w:numFmt w:val="decimal"/>
      <w:lvlText w:val="%1."/>
      <w:lvlJc w:val="left"/>
      <w:pPr>
        <w:ind w:left="1446" w:hanging="360"/>
      </w:pPr>
      <w:rPr>
        <w:rFonts w:asciiTheme="minorHAnsi" w:eastAsiaTheme="minorHAnsi" w:hAnsiTheme="minorHAnsi" w:cstheme="minorBidi"/>
      </w:r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15:restartNumberingAfterBreak="0">
    <w:nsid w:val="43251FF1"/>
    <w:multiLevelType w:val="hybridMultilevel"/>
    <w:tmpl w:val="1954FCDA"/>
    <w:lvl w:ilvl="0" w:tplc="0409000F">
      <w:start w:val="1"/>
      <w:numFmt w:val="decimal"/>
      <w:lvlText w:val="%1."/>
      <w:lvlJc w:val="left"/>
      <w:pPr>
        <w:ind w:left="1446" w:hanging="360"/>
      </w:p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44A2319D"/>
    <w:multiLevelType w:val="hybridMultilevel"/>
    <w:tmpl w:val="4252ABB0"/>
    <w:lvl w:ilvl="0" w:tplc="0409000F">
      <w:start w:val="1"/>
      <w:numFmt w:val="decimal"/>
      <w:lvlText w:val="%1."/>
      <w:lvlJc w:val="left"/>
      <w:pPr>
        <w:ind w:left="1446" w:hanging="360"/>
      </w:p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15:restartNumberingAfterBreak="0">
    <w:nsid w:val="45D8301F"/>
    <w:multiLevelType w:val="hybridMultilevel"/>
    <w:tmpl w:val="88E0932C"/>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90DD7"/>
    <w:multiLevelType w:val="hybridMultilevel"/>
    <w:tmpl w:val="5C8A6CEC"/>
    <w:lvl w:ilvl="0" w:tplc="0409000F">
      <w:start w:val="1"/>
      <w:numFmt w:val="decimal"/>
      <w:lvlText w:val="%1."/>
      <w:lvlJc w:val="left"/>
      <w:pPr>
        <w:ind w:left="1446" w:hanging="360"/>
      </w:p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15:restartNumberingAfterBreak="0">
    <w:nsid w:val="4E8B7E05"/>
    <w:multiLevelType w:val="hybridMultilevel"/>
    <w:tmpl w:val="D1648C20"/>
    <w:lvl w:ilvl="0" w:tplc="0409001B">
      <w:start w:val="1"/>
      <w:numFmt w:val="lowerRoman"/>
      <w:lvlText w:val="%1."/>
      <w:lvlJc w:val="right"/>
      <w:pPr>
        <w:ind w:left="216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D6AE6"/>
    <w:multiLevelType w:val="hybridMultilevel"/>
    <w:tmpl w:val="C68092F2"/>
    <w:lvl w:ilvl="0" w:tplc="5298E798">
      <w:start w:val="1"/>
      <w:numFmt w:val="decimal"/>
      <w:lvlText w:val="%1."/>
      <w:lvlJc w:val="left"/>
      <w:pPr>
        <w:ind w:left="1080" w:hanging="360"/>
      </w:pPr>
      <w:rPr>
        <w:rFonts w:asciiTheme="minorHAnsi" w:eastAsiaTheme="minorHAnsi" w:hAnsiTheme="minorHAnsi" w:cstheme="minorBidi"/>
      </w:rPr>
    </w:lvl>
    <w:lvl w:ilvl="1" w:tplc="0409000F">
      <w:start w:val="1"/>
      <w:numFmt w:val="decimal"/>
      <w:lvlText w:val="%2."/>
      <w:lvlJc w:val="left"/>
      <w:pPr>
        <w:ind w:left="1074" w:hanging="360"/>
      </w:pPr>
    </w:lvl>
    <w:lvl w:ilvl="2" w:tplc="0409001B">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22" w15:restartNumberingAfterBreak="0">
    <w:nsid w:val="57AE7907"/>
    <w:multiLevelType w:val="hybridMultilevel"/>
    <w:tmpl w:val="E7AC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B06E54"/>
    <w:multiLevelType w:val="hybridMultilevel"/>
    <w:tmpl w:val="A37C51D2"/>
    <w:lvl w:ilvl="0" w:tplc="5298E798">
      <w:start w:val="1"/>
      <w:numFmt w:val="decimal"/>
      <w:lvlText w:val="%1."/>
      <w:lvlJc w:val="left"/>
      <w:pPr>
        <w:ind w:left="1446" w:hanging="360"/>
      </w:pPr>
      <w:rPr>
        <w:rFonts w:asciiTheme="minorHAnsi" w:eastAsiaTheme="minorHAnsi" w:hAnsiTheme="minorHAnsi" w:cstheme="minorBidi"/>
      </w:r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4" w15:restartNumberingAfterBreak="0">
    <w:nsid w:val="63A504F8"/>
    <w:multiLevelType w:val="multilevel"/>
    <w:tmpl w:val="9D567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4D4659B"/>
    <w:multiLevelType w:val="hybridMultilevel"/>
    <w:tmpl w:val="11E4B026"/>
    <w:lvl w:ilvl="0" w:tplc="5298E798">
      <w:start w:val="1"/>
      <w:numFmt w:val="decimal"/>
      <w:lvlText w:val="%1."/>
      <w:lvlJc w:val="left"/>
      <w:pPr>
        <w:ind w:left="1446" w:hanging="360"/>
      </w:pPr>
      <w:rPr>
        <w:rFonts w:asciiTheme="minorHAnsi" w:eastAsiaTheme="minorHAnsi" w:hAnsiTheme="minorHAnsi" w:cstheme="minorBidi"/>
      </w:r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6" w15:restartNumberingAfterBreak="0">
    <w:nsid w:val="693B3FB8"/>
    <w:multiLevelType w:val="hybridMultilevel"/>
    <w:tmpl w:val="7E945F12"/>
    <w:lvl w:ilvl="0" w:tplc="0409001B">
      <w:start w:val="1"/>
      <w:numFmt w:val="lowerRoman"/>
      <w:lvlText w:val="%1."/>
      <w:lvlJc w:val="right"/>
      <w:pPr>
        <w:ind w:left="216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60F7C"/>
    <w:multiLevelType w:val="hybridMultilevel"/>
    <w:tmpl w:val="11E4B026"/>
    <w:lvl w:ilvl="0" w:tplc="5298E798">
      <w:start w:val="1"/>
      <w:numFmt w:val="decimal"/>
      <w:lvlText w:val="%1."/>
      <w:lvlJc w:val="left"/>
      <w:pPr>
        <w:ind w:left="1446" w:hanging="360"/>
      </w:pPr>
      <w:rPr>
        <w:rFonts w:asciiTheme="minorHAnsi" w:eastAsiaTheme="minorHAnsi" w:hAnsiTheme="minorHAnsi" w:cstheme="minorBidi"/>
      </w:r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8" w15:restartNumberingAfterBreak="0">
    <w:nsid w:val="6BB955F7"/>
    <w:multiLevelType w:val="hybridMultilevel"/>
    <w:tmpl w:val="6940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ED5ABE"/>
    <w:multiLevelType w:val="hybridMultilevel"/>
    <w:tmpl w:val="DBF6F43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0" w15:restartNumberingAfterBreak="0">
    <w:nsid w:val="736F46B4"/>
    <w:multiLevelType w:val="hybridMultilevel"/>
    <w:tmpl w:val="69185084"/>
    <w:lvl w:ilvl="0" w:tplc="0409000F">
      <w:start w:val="1"/>
      <w:numFmt w:val="decimal"/>
      <w:lvlText w:val="%1."/>
      <w:lvlJc w:val="left"/>
      <w:pPr>
        <w:ind w:left="1446" w:hanging="360"/>
      </w:p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1" w15:restartNumberingAfterBreak="0">
    <w:nsid w:val="77CC22C9"/>
    <w:multiLevelType w:val="hybridMultilevel"/>
    <w:tmpl w:val="11E4B026"/>
    <w:lvl w:ilvl="0" w:tplc="5298E798">
      <w:start w:val="1"/>
      <w:numFmt w:val="decimal"/>
      <w:lvlText w:val="%1."/>
      <w:lvlJc w:val="left"/>
      <w:pPr>
        <w:ind w:left="1446" w:hanging="360"/>
      </w:pPr>
      <w:rPr>
        <w:rFonts w:asciiTheme="minorHAnsi" w:eastAsiaTheme="minorHAnsi" w:hAnsiTheme="minorHAnsi" w:cstheme="minorBidi"/>
      </w:rPr>
    </w:lvl>
    <w:lvl w:ilvl="1" w:tplc="0409001B">
      <w:start w:val="1"/>
      <w:numFmt w:val="lowerRoman"/>
      <w:lvlText w:val="%2."/>
      <w:lvlJc w:val="righ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2" w15:restartNumberingAfterBreak="0">
    <w:nsid w:val="7CB33317"/>
    <w:multiLevelType w:val="hybridMultilevel"/>
    <w:tmpl w:val="8C7601C2"/>
    <w:lvl w:ilvl="0" w:tplc="0409001B">
      <w:start w:val="1"/>
      <w:numFmt w:val="lowerRoman"/>
      <w:lvlText w:val="%1."/>
      <w:lvlJc w:val="right"/>
      <w:pPr>
        <w:ind w:left="216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631574"/>
    <w:multiLevelType w:val="hybridMultilevel"/>
    <w:tmpl w:val="6C46229A"/>
    <w:lvl w:ilvl="0" w:tplc="0409001B">
      <w:start w:val="1"/>
      <w:numFmt w:val="lowerRoman"/>
      <w:lvlText w:val="%1."/>
      <w:lvlJc w:val="right"/>
      <w:pPr>
        <w:ind w:left="216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7"/>
  </w:num>
  <w:num w:numId="4">
    <w:abstractNumId w:val="19"/>
  </w:num>
  <w:num w:numId="5">
    <w:abstractNumId w:val="17"/>
  </w:num>
  <w:num w:numId="6">
    <w:abstractNumId w:val="30"/>
  </w:num>
  <w:num w:numId="7">
    <w:abstractNumId w:val="23"/>
  </w:num>
  <w:num w:numId="8">
    <w:abstractNumId w:val="29"/>
  </w:num>
  <w:num w:numId="9">
    <w:abstractNumId w:val="12"/>
  </w:num>
  <w:num w:numId="10">
    <w:abstractNumId w:val="25"/>
  </w:num>
  <w:num w:numId="11">
    <w:abstractNumId w:val="15"/>
  </w:num>
  <w:num w:numId="12">
    <w:abstractNumId w:val="13"/>
  </w:num>
  <w:num w:numId="13">
    <w:abstractNumId w:val="33"/>
  </w:num>
  <w:num w:numId="14">
    <w:abstractNumId w:val="32"/>
  </w:num>
  <w:num w:numId="15">
    <w:abstractNumId w:val="26"/>
  </w:num>
  <w:num w:numId="16">
    <w:abstractNumId w:val="20"/>
  </w:num>
  <w:num w:numId="17">
    <w:abstractNumId w:val="31"/>
  </w:num>
  <w:num w:numId="18">
    <w:abstractNumId w:val="21"/>
  </w:num>
  <w:num w:numId="19">
    <w:abstractNumId w:val="6"/>
  </w:num>
  <w:num w:numId="20">
    <w:abstractNumId w:val="11"/>
  </w:num>
  <w:num w:numId="21">
    <w:abstractNumId w:val="16"/>
  </w:num>
  <w:num w:numId="22">
    <w:abstractNumId w:val="4"/>
  </w:num>
  <w:num w:numId="23">
    <w:abstractNumId w:val="24"/>
  </w:num>
  <w:num w:numId="24">
    <w:abstractNumId w:val="10"/>
  </w:num>
  <w:num w:numId="25">
    <w:abstractNumId w:val="2"/>
  </w:num>
  <w:num w:numId="26">
    <w:abstractNumId w:val="0"/>
  </w:num>
  <w:num w:numId="27">
    <w:abstractNumId w:val="1"/>
  </w:num>
  <w:num w:numId="28">
    <w:abstractNumId w:val="3"/>
  </w:num>
  <w:num w:numId="29">
    <w:abstractNumId w:val="8"/>
  </w:num>
  <w:num w:numId="30">
    <w:abstractNumId w:val="22"/>
  </w:num>
  <w:num w:numId="31">
    <w:abstractNumId w:val="18"/>
  </w:num>
  <w:num w:numId="32">
    <w:abstractNumId w:val="28"/>
  </w:num>
  <w:num w:numId="33">
    <w:abstractNumId w:val="9"/>
  </w:num>
  <w:num w:numId="34">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well Polley">
    <w15:presenceInfo w15:providerId="Windows Live" w15:userId="c8ba56b96b5fd094"/>
  </w15:person>
  <w15:person w15:author="Bill Symolon">
    <w15:presenceInfo w15:providerId="None" w15:userId="Bill Symolon"/>
  </w15:person>
  <w15:person w15:author="Patton, Ryan">
    <w15:presenceInfo w15:providerId="AD" w15:userId="S-1-5-21-4204462400-332494316-4163598232-12340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DC"/>
    <w:rsid w:val="00001712"/>
    <w:rsid w:val="00031BDD"/>
    <w:rsid w:val="000A5701"/>
    <w:rsid w:val="00197CE0"/>
    <w:rsid w:val="001B64DB"/>
    <w:rsid w:val="002F3627"/>
    <w:rsid w:val="0030752B"/>
    <w:rsid w:val="00380290"/>
    <w:rsid w:val="003D0ADC"/>
    <w:rsid w:val="003F19B1"/>
    <w:rsid w:val="003F30F5"/>
    <w:rsid w:val="004158F2"/>
    <w:rsid w:val="004422BF"/>
    <w:rsid w:val="00531B57"/>
    <w:rsid w:val="005D5F23"/>
    <w:rsid w:val="00614BF5"/>
    <w:rsid w:val="006612AD"/>
    <w:rsid w:val="006B0393"/>
    <w:rsid w:val="00772488"/>
    <w:rsid w:val="00792385"/>
    <w:rsid w:val="007A39E2"/>
    <w:rsid w:val="00835FBC"/>
    <w:rsid w:val="00845467"/>
    <w:rsid w:val="00890EF1"/>
    <w:rsid w:val="008E47B9"/>
    <w:rsid w:val="00936982"/>
    <w:rsid w:val="00946329"/>
    <w:rsid w:val="009C0639"/>
    <w:rsid w:val="00A43F20"/>
    <w:rsid w:val="00A64A56"/>
    <w:rsid w:val="00A752FB"/>
    <w:rsid w:val="00A8095B"/>
    <w:rsid w:val="00A96279"/>
    <w:rsid w:val="00AB1CBC"/>
    <w:rsid w:val="00AC2CFB"/>
    <w:rsid w:val="00B05411"/>
    <w:rsid w:val="00B6365B"/>
    <w:rsid w:val="00B64FE1"/>
    <w:rsid w:val="00B85E89"/>
    <w:rsid w:val="00B87FCA"/>
    <w:rsid w:val="00B92B7E"/>
    <w:rsid w:val="00C70D5A"/>
    <w:rsid w:val="00C868B2"/>
    <w:rsid w:val="00D04267"/>
    <w:rsid w:val="00D24F4D"/>
    <w:rsid w:val="00D47A14"/>
    <w:rsid w:val="00DB6C4A"/>
    <w:rsid w:val="00E110DA"/>
    <w:rsid w:val="00E238E4"/>
    <w:rsid w:val="00EC28A4"/>
    <w:rsid w:val="00F154D0"/>
    <w:rsid w:val="00F42C60"/>
    <w:rsid w:val="00F46818"/>
    <w:rsid w:val="00FB0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A47"/>
  <w15:chartTrackingRefBased/>
  <w15:docId w15:val="{09212625-A428-4D4D-A242-97643C60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ADC"/>
    <w:pPr>
      <w:keepNext/>
      <w:keepLines/>
      <w:spacing w:before="240" w:after="0"/>
      <w:outlineLvl w:val="0"/>
    </w:pPr>
    <w:rPr>
      <w:rFonts w:eastAsiaTheme="majorEastAsia" w:cstheme="majorBidi"/>
      <w:b/>
      <w:color w:val="4472C4" w:themeColor="accent1"/>
      <w:sz w:val="24"/>
      <w:szCs w:val="32"/>
    </w:rPr>
  </w:style>
  <w:style w:type="paragraph" w:styleId="Heading2">
    <w:name w:val="heading 2"/>
    <w:basedOn w:val="Normal"/>
    <w:next w:val="Normal"/>
    <w:link w:val="Heading2Char"/>
    <w:uiPriority w:val="9"/>
    <w:unhideWhenUsed/>
    <w:qFormat/>
    <w:rsid w:val="00946329"/>
    <w:pPr>
      <w:keepNext/>
      <w:keepLines/>
      <w:spacing w:before="40" w:after="0"/>
      <w:outlineLvl w:val="1"/>
    </w:pPr>
    <w:rPr>
      <w:rFonts w:eastAsiaTheme="majorEastAsia" w:cstheme="majorBidi"/>
      <w:b/>
      <w:color w:val="4472C4"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ADC"/>
    <w:rPr>
      <w:rFonts w:eastAsiaTheme="majorEastAsia" w:cstheme="majorBidi"/>
      <w:b/>
      <w:color w:val="4472C4" w:themeColor="accent1"/>
      <w:sz w:val="24"/>
      <w:szCs w:val="32"/>
    </w:rPr>
  </w:style>
  <w:style w:type="paragraph" w:styleId="BalloonText">
    <w:name w:val="Balloon Text"/>
    <w:basedOn w:val="Normal"/>
    <w:link w:val="BalloonTextChar"/>
    <w:uiPriority w:val="99"/>
    <w:semiHidden/>
    <w:unhideWhenUsed/>
    <w:rsid w:val="003D0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ADC"/>
    <w:rPr>
      <w:rFonts w:ascii="Segoe UI" w:hAnsi="Segoe UI" w:cs="Segoe UI"/>
      <w:sz w:val="18"/>
      <w:szCs w:val="18"/>
    </w:rPr>
  </w:style>
  <w:style w:type="paragraph" w:styleId="ListParagraph">
    <w:name w:val="List Paragraph"/>
    <w:basedOn w:val="Normal"/>
    <w:uiPriority w:val="34"/>
    <w:qFormat/>
    <w:rsid w:val="003D0ADC"/>
    <w:pPr>
      <w:ind w:left="720"/>
      <w:contextualSpacing/>
    </w:pPr>
  </w:style>
  <w:style w:type="table" w:styleId="TableGrid">
    <w:name w:val="Table Grid"/>
    <w:basedOn w:val="TableNormal"/>
    <w:uiPriority w:val="39"/>
    <w:rsid w:val="00A4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46329"/>
    <w:rPr>
      <w:rFonts w:eastAsiaTheme="majorEastAsia" w:cstheme="majorBidi"/>
      <w:b/>
      <w:color w:val="4472C4" w:themeColor="accent1"/>
      <w:szCs w:val="26"/>
    </w:rPr>
  </w:style>
  <w:style w:type="character" w:styleId="CommentReference">
    <w:name w:val="annotation reference"/>
    <w:uiPriority w:val="99"/>
    <w:semiHidden/>
    <w:unhideWhenUsed/>
    <w:rsid w:val="00001712"/>
    <w:rPr>
      <w:sz w:val="16"/>
      <w:szCs w:val="16"/>
    </w:rPr>
  </w:style>
  <w:style w:type="paragraph" w:styleId="CommentText">
    <w:name w:val="annotation text"/>
    <w:basedOn w:val="Normal"/>
    <w:link w:val="CommentTextChar"/>
    <w:uiPriority w:val="99"/>
    <w:semiHidden/>
    <w:unhideWhenUsed/>
    <w:rsid w:val="00001712"/>
    <w:pPr>
      <w:spacing w:after="0" w:line="240" w:lineRule="auto"/>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001712"/>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614BF5"/>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614BF5"/>
    <w:rPr>
      <w:rFonts w:ascii="Calibri" w:eastAsia="Calibri" w:hAnsi="Calibri" w:cs="Arial"/>
      <w:b/>
      <w:bCs/>
      <w:sz w:val="20"/>
      <w:szCs w:val="20"/>
    </w:rPr>
  </w:style>
  <w:style w:type="paragraph" w:styleId="Header">
    <w:name w:val="header"/>
    <w:basedOn w:val="Normal"/>
    <w:link w:val="HeaderChar"/>
    <w:uiPriority w:val="99"/>
    <w:unhideWhenUsed/>
    <w:rsid w:val="00A80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95B"/>
  </w:style>
  <w:style w:type="paragraph" w:styleId="Footer">
    <w:name w:val="footer"/>
    <w:basedOn w:val="Normal"/>
    <w:link w:val="FooterChar"/>
    <w:uiPriority w:val="99"/>
    <w:unhideWhenUsed/>
    <w:rsid w:val="00A80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906C9-1914-4633-BA81-FF501AB5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4900</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Polley</dc:creator>
  <cp:keywords/>
  <dc:description/>
  <cp:lastModifiedBy>Patton, Ryan</cp:lastModifiedBy>
  <cp:revision>2</cp:revision>
  <dcterms:created xsi:type="dcterms:W3CDTF">2020-02-25T23:06:00Z</dcterms:created>
  <dcterms:modified xsi:type="dcterms:W3CDTF">2020-02-25T23:06:00Z</dcterms:modified>
</cp:coreProperties>
</file>